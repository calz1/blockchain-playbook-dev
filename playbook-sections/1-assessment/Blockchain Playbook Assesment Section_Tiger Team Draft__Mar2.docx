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3F018" w14:textId="1D9E24CF" w:rsidR="009409D6" w:rsidRPr="00663172" w:rsidRDefault="00A331C7" w:rsidP="005809F0">
      <w:pPr>
        <w:pStyle w:val="Title"/>
      </w:pPr>
      <w:r>
        <w:t xml:space="preserve">ACT-IAC </w:t>
      </w:r>
      <w:r w:rsidR="005C1B5C" w:rsidRPr="00663172">
        <w:t>Blockchain Playbook</w:t>
      </w:r>
    </w:p>
    <w:p w14:paraId="21DF7726" w14:textId="4CC590BE" w:rsidR="00AE538D" w:rsidRPr="00A331C7" w:rsidRDefault="005C1B5C" w:rsidP="005809F0">
      <w:pPr>
        <w:pStyle w:val="Title"/>
        <w:rPr>
          <w:rStyle w:val="SubtleEmphasis"/>
        </w:rPr>
      </w:pPr>
      <w:r w:rsidRPr="00A331C7">
        <w:rPr>
          <w:rStyle w:val="SubtleEmphasis"/>
        </w:rPr>
        <w:t>Assessment Section</w:t>
      </w:r>
    </w:p>
    <w:p w14:paraId="39CC9458" w14:textId="77777777" w:rsidR="00873983" w:rsidRPr="00663172" w:rsidRDefault="00873983" w:rsidP="003566AC">
      <w:pPr>
        <w:spacing w:after="0"/>
      </w:pPr>
    </w:p>
    <w:p w14:paraId="3A27CE0A" w14:textId="07A63F77" w:rsidR="005C1B5C" w:rsidRPr="00663172" w:rsidRDefault="005C1B5C" w:rsidP="003566AC">
      <w:pPr>
        <w:spacing w:after="0"/>
      </w:pPr>
      <w:r w:rsidRPr="00663172">
        <w:rPr>
          <w:b/>
        </w:rPr>
        <w:t>Section Leads:</w:t>
      </w:r>
      <w:r w:rsidRPr="00663172">
        <w:t xml:space="preserve"> </w:t>
      </w:r>
      <w:proofErr w:type="spellStart"/>
      <w:r w:rsidRPr="00663172">
        <w:t>Aleks</w:t>
      </w:r>
      <w:proofErr w:type="spellEnd"/>
      <w:r w:rsidRPr="00663172">
        <w:t xml:space="preserve"> </w:t>
      </w:r>
      <w:proofErr w:type="spellStart"/>
      <w:r w:rsidRPr="00663172">
        <w:t>Zelenovic</w:t>
      </w:r>
      <w:proofErr w:type="spellEnd"/>
      <w:r w:rsidRPr="00663172">
        <w:t xml:space="preserve"> (Sapient)</w:t>
      </w:r>
      <w:r w:rsidR="007A1013">
        <w:t>, Star Vanamali (Sapient)</w:t>
      </w:r>
      <w:r w:rsidRPr="00663172">
        <w:t xml:space="preserve"> &amp; Sandy </w:t>
      </w:r>
      <w:proofErr w:type="spellStart"/>
      <w:r w:rsidRPr="00663172">
        <w:t>Barsky</w:t>
      </w:r>
      <w:proofErr w:type="spellEnd"/>
      <w:r w:rsidRPr="00663172">
        <w:t xml:space="preserve"> (GSA)</w:t>
      </w:r>
    </w:p>
    <w:p w14:paraId="14B83065" w14:textId="37A99468" w:rsidR="008E16CC" w:rsidRPr="00663172" w:rsidRDefault="00C96DAC" w:rsidP="00F12A44">
      <w:pPr>
        <w:spacing w:after="0"/>
      </w:pPr>
      <w:commentRangeStart w:id="0"/>
      <w:r w:rsidRPr="00663172">
        <w:rPr>
          <w:b/>
        </w:rPr>
        <w:t>Date:</w:t>
      </w:r>
      <w:r w:rsidRPr="00663172">
        <w:t xml:space="preserve"> </w:t>
      </w:r>
      <w:r w:rsidR="00C77E9D">
        <w:t>March 2</w:t>
      </w:r>
      <w:r w:rsidRPr="00663172">
        <w:t xml:space="preserve">, </w:t>
      </w:r>
      <w:commentRangeEnd w:id="0"/>
      <w:r w:rsidR="006547B2">
        <w:rPr>
          <w:rStyle w:val="CommentReference"/>
        </w:rPr>
        <w:commentReference w:id="0"/>
      </w:r>
      <w:r w:rsidR="00C77E9D">
        <w:t>2018</w:t>
      </w:r>
    </w:p>
    <w:p w14:paraId="1A4CD458" w14:textId="316D074A" w:rsidR="003566AC" w:rsidRPr="00663172" w:rsidRDefault="003566AC" w:rsidP="003566AC">
      <w:pPr>
        <w:spacing w:after="0" w:line="240" w:lineRule="auto"/>
        <w:rPr>
          <w:rFonts w:eastAsia="Times New Roman" w:cs="Segoe UI"/>
          <w:color w:val="24292E"/>
          <w:shd w:val="clear" w:color="auto" w:fill="FFFFFF"/>
        </w:rPr>
      </w:pPr>
      <w:r w:rsidRPr="00663172">
        <w:rPr>
          <w:rFonts w:eastAsia="Times New Roman" w:cs="Segoe UI"/>
          <w:b/>
          <w:color w:val="24292E"/>
          <w:shd w:val="clear" w:color="auto" w:fill="FFFFFF"/>
        </w:rPr>
        <w:t>Suggested Length:</w:t>
      </w:r>
      <w:r w:rsidRPr="00663172">
        <w:rPr>
          <w:rFonts w:eastAsia="Times New Roman" w:cs="Segoe UI"/>
          <w:color w:val="24292E"/>
          <w:shd w:val="clear" w:color="auto" w:fill="FFFFFF"/>
        </w:rPr>
        <w:t xml:space="preserve"> 4</w:t>
      </w:r>
      <w:r w:rsidR="005809F0">
        <w:rPr>
          <w:rFonts w:eastAsia="Times New Roman" w:cs="Segoe UI"/>
          <w:color w:val="24292E"/>
          <w:shd w:val="clear" w:color="auto" w:fill="FFFFFF"/>
        </w:rPr>
        <w:t>-5</w:t>
      </w:r>
      <w:r w:rsidRPr="00663172">
        <w:rPr>
          <w:rFonts w:eastAsia="Times New Roman" w:cs="Segoe UI"/>
          <w:color w:val="24292E"/>
          <w:shd w:val="clear" w:color="auto" w:fill="FFFFFF"/>
        </w:rPr>
        <w:t xml:space="preserve"> pages</w:t>
      </w:r>
      <w:r w:rsidR="00650AAA" w:rsidRPr="00663172">
        <w:rPr>
          <w:rFonts w:eastAsia="Times New Roman" w:cs="Segoe UI"/>
          <w:color w:val="24292E"/>
          <w:shd w:val="clear" w:color="auto" w:fill="FFFFFF"/>
        </w:rPr>
        <w:t xml:space="preserve">; Current Length: </w:t>
      </w:r>
      <w:r w:rsidR="001A03FE">
        <w:rPr>
          <w:rFonts w:eastAsia="Times New Roman" w:cs="Segoe UI"/>
          <w:color w:val="24292E"/>
          <w:shd w:val="clear" w:color="auto" w:fill="FFFFFF"/>
        </w:rPr>
        <w:t>11 (with graphics)</w:t>
      </w:r>
    </w:p>
    <w:p w14:paraId="7E5FB958" w14:textId="68B61FCE" w:rsidR="0065653A" w:rsidRPr="00663172" w:rsidRDefault="0065653A" w:rsidP="003566AC">
      <w:pPr>
        <w:spacing w:after="0" w:line="240" w:lineRule="auto"/>
        <w:rPr>
          <w:rFonts w:eastAsia="Times New Roman" w:cs="Segoe UI"/>
          <w:color w:val="24292E"/>
          <w:shd w:val="clear" w:color="auto" w:fill="FFFFFF"/>
        </w:rPr>
      </w:pPr>
      <w:r w:rsidRPr="00663172">
        <w:rPr>
          <w:rFonts w:eastAsia="Times New Roman" w:cs="Segoe UI"/>
          <w:b/>
          <w:color w:val="24292E"/>
          <w:shd w:val="clear" w:color="auto" w:fill="FFFFFF"/>
        </w:rPr>
        <w:t>Audience:</w:t>
      </w:r>
      <w:r w:rsidRPr="00663172">
        <w:rPr>
          <w:rFonts w:eastAsia="Times New Roman" w:cs="Segoe UI"/>
          <w:color w:val="24292E"/>
          <w:shd w:val="clear" w:color="auto" w:fill="FFFFFF"/>
        </w:rPr>
        <w:t xml:space="preserve"> Business Owner</w:t>
      </w:r>
      <w:r w:rsidR="005809F0">
        <w:rPr>
          <w:rFonts w:eastAsia="Times New Roman" w:cs="Segoe UI"/>
          <w:color w:val="24292E"/>
          <w:shd w:val="clear" w:color="auto" w:fill="FFFFFF"/>
        </w:rPr>
        <w:t>s</w:t>
      </w:r>
      <w:r w:rsidRPr="00663172">
        <w:rPr>
          <w:rFonts w:eastAsia="Times New Roman" w:cs="Segoe UI"/>
          <w:color w:val="24292E"/>
          <w:shd w:val="clear" w:color="auto" w:fill="FFFFFF"/>
        </w:rPr>
        <w:t xml:space="preserve"> and Government Exec</w:t>
      </w:r>
      <w:r w:rsidR="005809F0">
        <w:rPr>
          <w:rFonts w:eastAsia="Times New Roman" w:cs="Segoe UI"/>
          <w:color w:val="24292E"/>
          <w:shd w:val="clear" w:color="auto" w:fill="FFFFFF"/>
        </w:rPr>
        <w:t>s</w:t>
      </w:r>
    </w:p>
    <w:p w14:paraId="3A80814A" w14:textId="6B85EDAA" w:rsidR="00862893" w:rsidRPr="001A03FE" w:rsidRDefault="005809F0" w:rsidP="001A03FE">
      <w:pPr>
        <w:spacing w:after="0" w:line="240" w:lineRule="auto"/>
        <w:rPr>
          <w:rFonts w:eastAsia="Times New Roman" w:cs="Times New Roman"/>
        </w:rPr>
      </w:pPr>
      <w:r>
        <w:rPr>
          <w:rFonts w:eastAsia="Times New Roman" w:cs="Times New Roman"/>
          <w:b/>
        </w:rPr>
        <w:t>Overall P</w:t>
      </w:r>
      <w:r w:rsidR="00663172" w:rsidRPr="00663172">
        <w:rPr>
          <w:rFonts w:eastAsia="Times New Roman" w:cs="Times New Roman"/>
          <w:b/>
        </w:rPr>
        <w:t>urpose and Goals:</w:t>
      </w:r>
      <w:r w:rsidR="00663172">
        <w:rPr>
          <w:rFonts w:eastAsia="Times New Roman" w:cs="Times New Roman"/>
        </w:rPr>
        <w:t xml:space="preserve"> As </w:t>
      </w:r>
      <w:proofErr w:type="spellStart"/>
      <w:r w:rsidR="00663172">
        <w:rPr>
          <w:rFonts w:eastAsia="Times New Roman" w:cs="Times New Roman"/>
        </w:rPr>
        <w:t>blockchain</w:t>
      </w:r>
      <w:proofErr w:type="spellEnd"/>
      <w:r w:rsidR="00663172">
        <w:rPr>
          <w:rFonts w:eastAsia="Times New Roman" w:cs="Times New Roman"/>
        </w:rPr>
        <w:t xml:space="preserve"> is an emerging technology, b</w:t>
      </w:r>
      <w:r w:rsidR="00663172" w:rsidRPr="00663172">
        <w:rPr>
          <w:rFonts w:eastAsia="Times New Roman" w:cs="Times New Roman"/>
        </w:rPr>
        <w:t xml:space="preserve">oth </w:t>
      </w:r>
      <w:proofErr w:type="spellStart"/>
      <w:r w:rsidR="00663172" w:rsidRPr="00663172">
        <w:rPr>
          <w:rFonts w:eastAsia="Times New Roman" w:cs="Times New Roman"/>
        </w:rPr>
        <w:t>Gov</w:t>
      </w:r>
      <w:proofErr w:type="spellEnd"/>
      <w:r w:rsidR="00663172" w:rsidRPr="00663172">
        <w:rPr>
          <w:rFonts w:eastAsia="Times New Roman" w:cs="Times New Roman"/>
        </w:rPr>
        <w:t xml:space="preserve"> and Industry are still discovering what are best practices, approaches and how to evaluate offerings,</w:t>
      </w:r>
      <w:r w:rsidR="00663172">
        <w:rPr>
          <w:rFonts w:eastAsia="Times New Roman" w:cs="Times New Roman"/>
        </w:rPr>
        <w:t xml:space="preserve"> technologies and approaches. </w:t>
      </w:r>
      <w:r w:rsidR="00663172" w:rsidRPr="00663172">
        <w:rPr>
          <w:rFonts w:eastAsia="Times New Roman" w:cs="Times New Roman"/>
        </w:rPr>
        <w:t>This section provides guidance on assessing Blockchain offerings, technologies, … and when to apply them.</w:t>
      </w:r>
    </w:p>
    <w:p w14:paraId="488C344E" w14:textId="2BABDE3D" w:rsidR="00C96DAC" w:rsidRDefault="00C96DAC" w:rsidP="003566AC">
      <w:pPr>
        <w:spacing w:after="0"/>
        <w:rPr>
          <w:b/>
          <w:color w:val="FF0000"/>
        </w:rPr>
      </w:pPr>
    </w:p>
    <w:sdt>
      <w:sdtPr>
        <w:rPr>
          <w:rFonts w:asciiTheme="minorHAnsi" w:eastAsiaTheme="minorHAnsi" w:hAnsiTheme="minorHAnsi" w:cstheme="minorBidi"/>
          <w:color w:val="auto"/>
          <w:sz w:val="22"/>
          <w:szCs w:val="22"/>
        </w:rPr>
        <w:id w:val="-428046457"/>
        <w:docPartObj>
          <w:docPartGallery w:val="Table of Contents"/>
          <w:docPartUnique/>
        </w:docPartObj>
      </w:sdtPr>
      <w:sdtEndPr>
        <w:rPr>
          <w:b/>
          <w:bCs/>
          <w:noProof/>
        </w:rPr>
      </w:sdtEndPr>
      <w:sdtContent>
        <w:p w14:paraId="23C8AA00" w14:textId="3CFEB5AB" w:rsidR="00665D69" w:rsidRDefault="00665D69">
          <w:pPr>
            <w:pStyle w:val="TOCHeading"/>
          </w:pPr>
          <w:r>
            <w:t>Table of Contents</w:t>
          </w:r>
        </w:p>
        <w:p w14:paraId="62C78474" w14:textId="40E958D1" w:rsidR="00C8099C" w:rsidRDefault="00665D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774977" w:history="1">
            <w:r w:rsidR="00C8099C" w:rsidRPr="007D08F0">
              <w:rPr>
                <w:rStyle w:val="Hyperlink"/>
                <w:noProof/>
              </w:rPr>
              <w:t>Introduction (Suggested: .5 pages)</w:t>
            </w:r>
            <w:r w:rsidR="00C8099C">
              <w:rPr>
                <w:noProof/>
                <w:webHidden/>
              </w:rPr>
              <w:tab/>
            </w:r>
            <w:r w:rsidR="00C8099C">
              <w:rPr>
                <w:noProof/>
                <w:webHidden/>
              </w:rPr>
              <w:fldChar w:fldCharType="begin"/>
            </w:r>
            <w:r w:rsidR="00C8099C">
              <w:rPr>
                <w:noProof/>
                <w:webHidden/>
              </w:rPr>
              <w:instrText xml:space="preserve"> PAGEREF _Toc505774977 \h </w:instrText>
            </w:r>
            <w:r w:rsidR="00C8099C">
              <w:rPr>
                <w:noProof/>
                <w:webHidden/>
              </w:rPr>
            </w:r>
            <w:r w:rsidR="00C8099C">
              <w:rPr>
                <w:noProof/>
                <w:webHidden/>
              </w:rPr>
              <w:fldChar w:fldCharType="separate"/>
            </w:r>
            <w:r w:rsidR="00C8099C">
              <w:rPr>
                <w:noProof/>
                <w:webHidden/>
              </w:rPr>
              <w:t>2</w:t>
            </w:r>
            <w:r w:rsidR="00C8099C">
              <w:rPr>
                <w:noProof/>
                <w:webHidden/>
              </w:rPr>
              <w:fldChar w:fldCharType="end"/>
            </w:r>
          </w:hyperlink>
        </w:p>
        <w:p w14:paraId="1B3140FE" w14:textId="0CCAC46F" w:rsidR="00C8099C" w:rsidRDefault="00B659F9">
          <w:pPr>
            <w:pStyle w:val="TOC2"/>
            <w:tabs>
              <w:tab w:val="right" w:leader="dot" w:pos="9350"/>
            </w:tabs>
            <w:rPr>
              <w:rFonts w:eastAsiaTheme="minorEastAsia"/>
              <w:noProof/>
            </w:rPr>
          </w:pPr>
          <w:hyperlink w:anchor="_Toc505774978" w:history="1">
            <w:r w:rsidR="00C8099C" w:rsidRPr="007D08F0">
              <w:rPr>
                <w:rStyle w:val="Hyperlink"/>
                <w:noProof/>
              </w:rPr>
              <w:t>Setting the Stage</w:t>
            </w:r>
            <w:r w:rsidR="00C8099C">
              <w:rPr>
                <w:noProof/>
                <w:webHidden/>
              </w:rPr>
              <w:tab/>
            </w:r>
            <w:r w:rsidR="00C8099C">
              <w:rPr>
                <w:noProof/>
                <w:webHidden/>
              </w:rPr>
              <w:fldChar w:fldCharType="begin"/>
            </w:r>
            <w:r w:rsidR="00C8099C">
              <w:rPr>
                <w:noProof/>
                <w:webHidden/>
              </w:rPr>
              <w:instrText xml:space="preserve"> PAGEREF _Toc505774978 \h </w:instrText>
            </w:r>
            <w:r w:rsidR="00C8099C">
              <w:rPr>
                <w:noProof/>
                <w:webHidden/>
              </w:rPr>
            </w:r>
            <w:r w:rsidR="00C8099C">
              <w:rPr>
                <w:noProof/>
                <w:webHidden/>
              </w:rPr>
              <w:fldChar w:fldCharType="separate"/>
            </w:r>
            <w:r w:rsidR="00C8099C">
              <w:rPr>
                <w:noProof/>
                <w:webHidden/>
              </w:rPr>
              <w:t>2</w:t>
            </w:r>
            <w:r w:rsidR="00C8099C">
              <w:rPr>
                <w:noProof/>
                <w:webHidden/>
              </w:rPr>
              <w:fldChar w:fldCharType="end"/>
            </w:r>
          </w:hyperlink>
        </w:p>
        <w:p w14:paraId="4B970480" w14:textId="434346D0" w:rsidR="00C8099C" w:rsidRDefault="00B659F9">
          <w:pPr>
            <w:pStyle w:val="TOC1"/>
            <w:tabs>
              <w:tab w:val="right" w:leader="dot" w:pos="9350"/>
            </w:tabs>
            <w:rPr>
              <w:rFonts w:eastAsiaTheme="minorEastAsia"/>
              <w:noProof/>
            </w:rPr>
          </w:pPr>
          <w:hyperlink w:anchor="_Toc505774979" w:history="1">
            <w:r w:rsidR="00C8099C" w:rsidRPr="007D08F0">
              <w:rPr>
                <w:rStyle w:val="Hyperlink"/>
                <w:noProof/>
              </w:rPr>
              <w:t>“Do I need a blockchain?”</w:t>
            </w:r>
            <w:r w:rsidR="00C8099C">
              <w:rPr>
                <w:noProof/>
                <w:webHidden/>
              </w:rPr>
              <w:tab/>
            </w:r>
            <w:r w:rsidR="00C8099C">
              <w:rPr>
                <w:noProof/>
                <w:webHidden/>
              </w:rPr>
              <w:fldChar w:fldCharType="begin"/>
            </w:r>
            <w:r w:rsidR="00C8099C">
              <w:rPr>
                <w:noProof/>
                <w:webHidden/>
              </w:rPr>
              <w:instrText xml:space="preserve"> PAGEREF _Toc505774979 \h </w:instrText>
            </w:r>
            <w:r w:rsidR="00C8099C">
              <w:rPr>
                <w:noProof/>
                <w:webHidden/>
              </w:rPr>
            </w:r>
            <w:r w:rsidR="00C8099C">
              <w:rPr>
                <w:noProof/>
                <w:webHidden/>
              </w:rPr>
              <w:fldChar w:fldCharType="separate"/>
            </w:r>
            <w:r w:rsidR="00C8099C">
              <w:rPr>
                <w:noProof/>
                <w:webHidden/>
              </w:rPr>
              <w:t>2</w:t>
            </w:r>
            <w:r w:rsidR="00C8099C">
              <w:rPr>
                <w:noProof/>
                <w:webHidden/>
              </w:rPr>
              <w:fldChar w:fldCharType="end"/>
            </w:r>
          </w:hyperlink>
        </w:p>
        <w:p w14:paraId="7B946D20" w14:textId="3EBE78A9" w:rsidR="00C8099C" w:rsidRDefault="00B659F9">
          <w:pPr>
            <w:pStyle w:val="TOC1"/>
            <w:tabs>
              <w:tab w:val="right" w:leader="dot" w:pos="9350"/>
            </w:tabs>
            <w:rPr>
              <w:rFonts w:eastAsiaTheme="minorEastAsia"/>
              <w:noProof/>
            </w:rPr>
          </w:pPr>
          <w:hyperlink w:anchor="_Toc505774980" w:history="1">
            <w:r w:rsidR="00C8099C" w:rsidRPr="007D08F0">
              <w:rPr>
                <w:rStyle w:val="Hyperlink"/>
                <w:noProof/>
              </w:rPr>
              <w:t>Practical Advice and Best Practices Around Blockchain Assessment (Suggested 1 page)</w:t>
            </w:r>
            <w:r w:rsidR="00C8099C">
              <w:rPr>
                <w:noProof/>
                <w:webHidden/>
              </w:rPr>
              <w:tab/>
            </w:r>
            <w:r w:rsidR="00C8099C">
              <w:rPr>
                <w:noProof/>
                <w:webHidden/>
              </w:rPr>
              <w:fldChar w:fldCharType="begin"/>
            </w:r>
            <w:r w:rsidR="00C8099C">
              <w:rPr>
                <w:noProof/>
                <w:webHidden/>
              </w:rPr>
              <w:instrText xml:space="preserve"> PAGEREF _Toc505774980 \h </w:instrText>
            </w:r>
            <w:r w:rsidR="00C8099C">
              <w:rPr>
                <w:noProof/>
                <w:webHidden/>
              </w:rPr>
            </w:r>
            <w:r w:rsidR="00C8099C">
              <w:rPr>
                <w:noProof/>
                <w:webHidden/>
              </w:rPr>
              <w:fldChar w:fldCharType="separate"/>
            </w:r>
            <w:r w:rsidR="00C8099C">
              <w:rPr>
                <w:noProof/>
                <w:webHidden/>
              </w:rPr>
              <w:t>3</w:t>
            </w:r>
            <w:r w:rsidR="00C8099C">
              <w:rPr>
                <w:noProof/>
                <w:webHidden/>
              </w:rPr>
              <w:fldChar w:fldCharType="end"/>
            </w:r>
          </w:hyperlink>
        </w:p>
        <w:p w14:paraId="082B6189" w14:textId="1155167B" w:rsidR="00C8099C" w:rsidRDefault="00B659F9">
          <w:pPr>
            <w:pStyle w:val="TOC2"/>
            <w:tabs>
              <w:tab w:val="right" w:leader="dot" w:pos="9350"/>
            </w:tabs>
            <w:rPr>
              <w:rFonts w:eastAsiaTheme="minorEastAsia"/>
              <w:noProof/>
            </w:rPr>
          </w:pPr>
          <w:hyperlink w:anchor="_Toc505774981" w:history="1">
            <w:r w:rsidR="00C8099C" w:rsidRPr="007D08F0">
              <w:rPr>
                <w:rStyle w:val="Hyperlink"/>
                <w:noProof/>
              </w:rPr>
              <w:t>Start Small - Implement a Minimal Viable Product(MVP)/Prototype</w:t>
            </w:r>
            <w:r w:rsidR="00C8099C">
              <w:rPr>
                <w:noProof/>
                <w:webHidden/>
              </w:rPr>
              <w:tab/>
            </w:r>
            <w:r w:rsidR="00C8099C">
              <w:rPr>
                <w:noProof/>
                <w:webHidden/>
              </w:rPr>
              <w:fldChar w:fldCharType="begin"/>
            </w:r>
            <w:r w:rsidR="00C8099C">
              <w:rPr>
                <w:noProof/>
                <w:webHidden/>
              </w:rPr>
              <w:instrText xml:space="preserve"> PAGEREF _Toc505774981 \h </w:instrText>
            </w:r>
            <w:r w:rsidR="00C8099C">
              <w:rPr>
                <w:noProof/>
                <w:webHidden/>
              </w:rPr>
            </w:r>
            <w:r w:rsidR="00C8099C">
              <w:rPr>
                <w:noProof/>
                <w:webHidden/>
              </w:rPr>
              <w:fldChar w:fldCharType="separate"/>
            </w:r>
            <w:r w:rsidR="00C8099C">
              <w:rPr>
                <w:noProof/>
                <w:webHidden/>
              </w:rPr>
              <w:t>3</w:t>
            </w:r>
            <w:r w:rsidR="00C8099C">
              <w:rPr>
                <w:noProof/>
                <w:webHidden/>
              </w:rPr>
              <w:fldChar w:fldCharType="end"/>
            </w:r>
          </w:hyperlink>
        </w:p>
        <w:p w14:paraId="03497075" w14:textId="3DDA0811" w:rsidR="00C8099C" w:rsidRDefault="00B659F9">
          <w:pPr>
            <w:pStyle w:val="TOC2"/>
            <w:tabs>
              <w:tab w:val="right" w:leader="dot" w:pos="9350"/>
            </w:tabs>
            <w:rPr>
              <w:rFonts w:eastAsiaTheme="minorEastAsia"/>
              <w:noProof/>
            </w:rPr>
          </w:pPr>
          <w:hyperlink w:anchor="_Toc505774982" w:history="1">
            <w:r w:rsidR="00C8099C" w:rsidRPr="007D08F0">
              <w:rPr>
                <w:rStyle w:val="Hyperlink"/>
                <w:noProof/>
              </w:rPr>
              <w:t>Build Blockchain Architectural Blueprint for Future Phases</w:t>
            </w:r>
            <w:r w:rsidR="00C8099C">
              <w:rPr>
                <w:noProof/>
                <w:webHidden/>
              </w:rPr>
              <w:tab/>
            </w:r>
            <w:r w:rsidR="00C8099C">
              <w:rPr>
                <w:noProof/>
                <w:webHidden/>
              </w:rPr>
              <w:fldChar w:fldCharType="begin"/>
            </w:r>
            <w:r w:rsidR="00C8099C">
              <w:rPr>
                <w:noProof/>
                <w:webHidden/>
              </w:rPr>
              <w:instrText xml:space="preserve"> PAGEREF _Toc505774982 \h </w:instrText>
            </w:r>
            <w:r w:rsidR="00C8099C">
              <w:rPr>
                <w:noProof/>
                <w:webHidden/>
              </w:rPr>
            </w:r>
            <w:r w:rsidR="00C8099C">
              <w:rPr>
                <w:noProof/>
                <w:webHidden/>
              </w:rPr>
              <w:fldChar w:fldCharType="separate"/>
            </w:r>
            <w:r w:rsidR="00C8099C">
              <w:rPr>
                <w:noProof/>
                <w:webHidden/>
              </w:rPr>
              <w:t>3</w:t>
            </w:r>
            <w:r w:rsidR="00C8099C">
              <w:rPr>
                <w:noProof/>
                <w:webHidden/>
              </w:rPr>
              <w:fldChar w:fldCharType="end"/>
            </w:r>
          </w:hyperlink>
        </w:p>
        <w:p w14:paraId="336BE802" w14:textId="19CDB119" w:rsidR="00C8099C" w:rsidRDefault="00B659F9">
          <w:pPr>
            <w:pStyle w:val="TOC2"/>
            <w:tabs>
              <w:tab w:val="right" w:leader="dot" w:pos="9350"/>
            </w:tabs>
            <w:rPr>
              <w:rFonts w:eastAsiaTheme="minorEastAsia"/>
              <w:noProof/>
            </w:rPr>
          </w:pPr>
          <w:hyperlink w:anchor="_Toc505774983" w:history="1">
            <w:r w:rsidR="00C8099C" w:rsidRPr="007D08F0">
              <w:rPr>
                <w:rStyle w:val="Hyperlink"/>
                <w:noProof/>
              </w:rPr>
              <w:t>Emphasize ROI and benefits to the entire network</w:t>
            </w:r>
            <w:r w:rsidR="00C8099C">
              <w:rPr>
                <w:noProof/>
                <w:webHidden/>
              </w:rPr>
              <w:tab/>
            </w:r>
            <w:r w:rsidR="00C8099C">
              <w:rPr>
                <w:noProof/>
                <w:webHidden/>
              </w:rPr>
              <w:fldChar w:fldCharType="begin"/>
            </w:r>
            <w:r w:rsidR="00C8099C">
              <w:rPr>
                <w:noProof/>
                <w:webHidden/>
              </w:rPr>
              <w:instrText xml:space="preserve"> PAGEREF _Toc505774983 \h </w:instrText>
            </w:r>
            <w:r w:rsidR="00C8099C">
              <w:rPr>
                <w:noProof/>
                <w:webHidden/>
              </w:rPr>
            </w:r>
            <w:r w:rsidR="00C8099C">
              <w:rPr>
                <w:noProof/>
                <w:webHidden/>
              </w:rPr>
              <w:fldChar w:fldCharType="separate"/>
            </w:r>
            <w:r w:rsidR="00C8099C">
              <w:rPr>
                <w:noProof/>
                <w:webHidden/>
              </w:rPr>
              <w:t>4</w:t>
            </w:r>
            <w:r w:rsidR="00C8099C">
              <w:rPr>
                <w:noProof/>
                <w:webHidden/>
              </w:rPr>
              <w:fldChar w:fldCharType="end"/>
            </w:r>
          </w:hyperlink>
        </w:p>
        <w:p w14:paraId="4DB074B6" w14:textId="4C1F5BE2" w:rsidR="00C8099C" w:rsidRDefault="00B659F9">
          <w:pPr>
            <w:pStyle w:val="TOC2"/>
            <w:tabs>
              <w:tab w:val="right" w:leader="dot" w:pos="9350"/>
            </w:tabs>
            <w:rPr>
              <w:rFonts w:eastAsiaTheme="minorEastAsia"/>
              <w:noProof/>
            </w:rPr>
          </w:pPr>
          <w:hyperlink w:anchor="_Toc505774984" w:history="1">
            <w:r w:rsidR="00C8099C" w:rsidRPr="007D08F0">
              <w:rPr>
                <w:rStyle w:val="Hyperlink"/>
                <w:noProof/>
              </w:rPr>
              <w:t>Impact of Modernize Government Technology (MGT) Act</w:t>
            </w:r>
            <w:r w:rsidR="00C8099C">
              <w:rPr>
                <w:noProof/>
                <w:webHidden/>
              </w:rPr>
              <w:tab/>
            </w:r>
            <w:r w:rsidR="00C8099C">
              <w:rPr>
                <w:noProof/>
                <w:webHidden/>
              </w:rPr>
              <w:fldChar w:fldCharType="begin"/>
            </w:r>
            <w:r w:rsidR="00C8099C">
              <w:rPr>
                <w:noProof/>
                <w:webHidden/>
              </w:rPr>
              <w:instrText xml:space="preserve"> PAGEREF _Toc505774984 \h </w:instrText>
            </w:r>
            <w:r w:rsidR="00C8099C">
              <w:rPr>
                <w:noProof/>
                <w:webHidden/>
              </w:rPr>
            </w:r>
            <w:r w:rsidR="00C8099C">
              <w:rPr>
                <w:noProof/>
                <w:webHidden/>
              </w:rPr>
              <w:fldChar w:fldCharType="separate"/>
            </w:r>
            <w:r w:rsidR="00C8099C">
              <w:rPr>
                <w:noProof/>
                <w:webHidden/>
              </w:rPr>
              <w:t>4</w:t>
            </w:r>
            <w:r w:rsidR="00C8099C">
              <w:rPr>
                <w:noProof/>
                <w:webHidden/>
              </w:rPr>
              <w:fldChar w:fldCharType="end"/>
            </w:r>
          </w:hyperlink>
        </w:p>
        <w:p w14:paraId="057A4EC0" w14:textId="286C4781" w:rsidR="00C8099C" w:rsidRDefault="00B659F9">
          <w:pPr>
            <w:pStyle w:val="TOC2"/>
            <w:tabs>
              <w:tab w:val="right" w:leader="dot" w:pos="9350"/>
            </w:tabs>
            <w:rPr>
              <w:rFonts w:eastAsiaTheme="minorEastAsia"/>
              <w:noProof/>
            </w:rPr>
          </w:pPr>
          <w:hyperlink w:anchor="_Toc505774985" w:history="1">
            <w:r w:rsidR="00C8099C" w:rsidRPr="007D08F0">
              <w:rPr>
                <w:rStyle w:val="Hyperlink"/>
                <w:noProof/>
              </w:rPr>
              <w:t>Incorporate Regulations/Mandates</w:t>
            </w:r>
            <w:r w:rsidR="00C8099C">
              <w:rPr>
                <w:noProof/>
                <w:webHidden/>
              </w:rPr>
              <w:tab/>
            </w:r>
            <w:r w:rsidR="00C8099C">
              <w:rPr>
                <w:noProof/>
                <w:webHidden/>
              </w:rPr>
              <w:fldChar w:fldCharType="begin"/>
            </w:r>
            <w:r w:rsidR="00C8099C">
              <w:rPr>
                <w:noProof/>
                <w:webHidden/>
              </w:rPr>
              <w:instrText xml:space="preserve"> PAGEREF _Toc505774985 \h </w:instrText>
            </w:r>
            <w:r w:rsidR="00C8099C">
              <w:rPr>
                <w:noProof/>
                <w:webHidden/>
              </w:rPr>
            </w:r>
            <w:r w:rsidR="00C8099C">
              <w:rPr>
                <w:noProof/>
                <w:webHidden/>
              </w:rPr>
              <w:fldChar w:fldCharType="separate"/>
            </w:r>
            <w:r w:rsidR="00C8099C">
              <w:rPr>
                <w:noProof/>
                <w:webHidden/>
              </w:rPr>
              <w:t>5</w:t>
            </w:r>
            <w:r w:rsidR="00C8099C">
              <w:rPr>
                <w:noProof/>
                <w:webHidden/>
              </w:rPr>
              <w:fldChar w:fldCharType="end"/>
            </w:r>
          </w:hyperlink>
        </w:p>
        <w:p w14:paraId="402BCD0E" w14:textId="4D2D8973" w:rsidR="00C8099C" w:rsidRDefault="00B659F9">
          <w:pPr>
            <w:pStyle w:val="TOC2"/>
            <w:tabs>
              <w:tab w:val="right" w:leader="dot" w:pos="9350"/>
            </w:tabs>
            <w:rPr>
              <w:rFonts w:eastAsiaTheme="minorEastAsia"/>
              <w:noProof/>
            </w:rPr>
          </w:pPr>
          <w:hyperlink w:anchor="_Toc505774986" w:history="1">
            <w:r w:rsidR="00C8099C" w:rsidRPr="007D08F0">
              <w:rPr>
                <w:rStyle w:val="Hyperlink"/>
                <w:noProof/>
              </w:rPr>
              <w:t>Determine Throughput and Latency Requirements of Business Processes</w:t>
            </w:r>
            <w:r w:rsidR="00C8099C">
              <w:rPr>
                <w:noProof/>
                <w:webHidden/>
              </w:rPr>
              <w:tab/>
            </w:r>
            <w:r w:rsidR="00C8099C">
              <w:rPr>
                <w:noProof/>
                <w:webHidden/>
              </w:rPr>
              <w:fldChar w:fldCharType="begin"/>
            </w:r>
            <w:r w:rsidR="00C8099C">
              <w:rPr>
                <w:noProof/>
                <w:webHidden/>
              </w:rPr>
              <w:instrText xml:space="preserve"> PAGEREF _Toc505774986 \h </w:instrText>
            </w:r>
            <w:r w:rsidR="00C8099C">
              <w:rPr>
                <w:noProof/>
                <w:webHidden/>
              </w:rPr>
            </w:r>
            <w:r w:rsidR="00C8099C">
              <w:rPr>
                <w:noProof/>
                <w:webHidden/>
              </w:rPr>
              <w:fldChar w:fldCharType="separate"/>
            </w:r>
            <w:r w:rsidR="00C8099C">
              <w:rPr>
                <w:noProof/>
                <w:webHidden/>
              </w:rPr>
              <w:t>5</w:t>
            </w:r>
            <w:r w:rsidR="00C8099C">
              <w:rPr>
                <w:noProof/>
                <w:webHidden/>
              </w:rPr>
              <w:fldChar w:fldCharType="end"/>
            </w:r>
          </w:hyperlink>
        </w:p>
        <w:p w14:paraId="6B66597E" w14:textId="05960EEA" w:rsidR="00C8099C" w:rsidRDefault="00B659F9">
          <w:pPr>
            <w:pStyle w:val="TOC2"/>
            <w:tabs>
              <w:tab w:val="right" w:leader="dot" w:pos="9350"/>
            </w:tabs>
            <w:rPr>
              <w:rFonts w:eastAsiaTheme="minorEastAsia"/>
              <w:noProof/>
            </w:rPr>
          </w:pPr>
          <w:hyperlink w:anchor="_Toc505774987" w:history="1">
            <w:r w:rsidR="00C8099C" w:rsidRPr="007D08F0">
              <w:rPr>
                <w:rStyle w:val="Hyperlink"/>
                <w:noProof/>
              </w:rPr>
              <w:t>Assess Current State of Customer Experience</w:t>
            </w:r>
            <w:r w:rsidR="00C8099C">
              <w:rPr>
                <w:noProof/>
                <w:webHidden/>
              </w:rPr>
              <w:tab/>
            </w:r>
            <w:r w:rsidR="00C8099C">
              <w:rPr>
                <w:noProof/>
                <w:webHidden/>
              </w:rPr>
              <w:fldChar w:fldCharType="begin"/>
            </w:r>
            <w:r w:rsidR="00C8099C">
              <w:rPr>
                <w:noProof/>
                <w:webHidden/>
              </w:rPr>
              <w:instrText xml:space="preserve"> PAGEREF _Toc505774987 \h </w:instrText>
            </w:r>
            <w:r w:rsidR="00C8099C">
              <w:rPr>
                <w:noProof/>
                <w:webHidden/>
              </w:rPr>
            </w:r>
            <w:r w:rsidR="00C8099C">
              <w:rPr>
                <w:noProof/>
                <w:webHidden/>
              </w:rPr>
              <w:fldChar w:fldCharType="separate"/>
            </w:r>
            <w:r w:rsidR="00C8099C">
              <w:rPr>
                <w:noProof/>
                <w:webHidden/>
              </w:rPr>
              <w:t>5</w:t>
            </w:r>
            <w:r w:rsidR="00C8099C">
              <w:rPr>
                <w:noProof/>
                <w:webHidden/>
              </w:rPr>
              <w:fldChar w:fldCharType="end"/>
            </w:r>
          </w:hyperlink>
        </w:p>
        <w:p w14:paraId="50841495" w14:textId="14FE8279" w:rsidR="00C8099C" w:rsidRDefault="00B659F9">
          <w:pPr>
            <w:pStyle w:val="TOC1"/>
            <w:tabs>
              <w:tab w:val="right" w:leader="dot" w:pos="9350"/>
            </w:tabs>
            <w:rPr>
              <w:rFonts w:eastAsiaTheme="minorEastAsia"/>
              <w:noProof/>
            </w:rPr>
          </w:pPr>
          <w:hyperlink w:anchor="_Toc505774988" w:history="1">
            <w:r w:rsidR="00C8099C" w:rsidRPr="007D08F0">
              <w:rPr>
                <w:rStyle w:val="Hyperlink"/>
                <w:noProof/>
              </w:rPr>
              <w:t>Outcomes (Suggested: 0.5 page)</w:t>
            </w:r>
            <w:r w:rsidR="00C8099C">
              <w:rPr>
                <w:noProof/>
                <w:webHidden/>
              </w:rPr>
              <w:tab/>
            </w:r>
            <w:r w:rsidR="00C8099C">
              <w:rPr>
                <w:noProof/>
                <w:webHidden/>
              </w:rPr>
              <w:fldChar w:fldCharType="begin"/>
            </w:r>
            <w:r w:rsidR="00C8099C">
              <w:rPr>
                <w:noProof/>
                <w:webHidden/>
              </w:rPr>
              <w:instrText xml:space="preserve"> PAGEREF _Toc505774988 \h </w:instrText>
            </w:r>
            <w:r w:rsidR="00C8099C">
              <w:rPr>
                <w:noProof/>
                <w:webHidden/>
              </w:rPr>
            </w:r>
            <w:r w:rsidR="00C8099C">
              <w:rPr>
                <w:noProof/>
                <w:webHidden/>
              </w:rPr>
              <w:fldChar w:fldCharType="separate"/>
            </w:r>
            <w:r w:rsidR="00C8099C">
              <w:rPr>
                <w:noProof/>
                <w:webHidden/>
              </w:rPr>
              <w:t>5</w:t>
            </w:r>
            <w:r w:rsidR="00C8099C">
              <w:rPr>
                <w:noProof/>
                <w:webHidden/>
              </w:rPr>
              <w:fldChar w:fldCharType="end"/>
            </w:r>
          </w:hyperlink>
        </w:p>
        <w:p w14:paraId="761681DA" w14:textId="1426738E" w:rsidR="00C8099C" w:rsidRDefault="00B659F9">
          <w:pPr>
            <w:pStyle w:val="TOC2"/>
            <w:tabs>
              <w:tab w:val="right" w:leader="dot" w:pos="9350"/>
            </w:tabs>
            <w:rPr>
              <w:rFonts w:eastAsiaTheme="minorEastAsia"/>
              <w:noProof/>
            </w:rPr>
          </w:pPr>
          <w:hyperlink w:anchor="_Toc505774989" w:history="1">
            <w:r w:rsidR="00C8099C" w:rsidRPr="007D08F0">
              <w:rPr>
                <w:rStyle w:val="Hyperlink"/>
                <w:noProof/>
              </w:rPr>
              <w:t>Clearly define few deliverables/outcomes of the assessment</w:t>
            </w:r>
            <w:r w:rsidR="00C8099C">
              <w:rPr>
                <w:noProof/>
                <w:webHidden/>
              </w:rPr>
              <w:tab/>
            </w:r>
            <w:r w:rsidR="00C8099C">
              <w:rPr>
                <w:noProof/>
                <w:webHidden/>
              </w:rPr>
              <w:fldChar w:fldCharType="begin"/>
            </w:r>
            <w:r w:rsidR="00C8099C">
              <w:rPr>
                <w:noProof/>
                <w:webHidden/>
              </w:rPr>
              <w:instrText xml:space="preserve"> PAGEREF _Toc505774989 \h </w:instrText>
            </w:r>
            <w:r w:rsidR="00C8099C">
              <w:rPr>
                <w:noProof/>
                <w:webHidden/>
              </w:rPr>
            </w:r>
            <w:r w:rsidR="00C8099C">
              <w:rPr>
                <w:noProof/>
                <w:webHidden/>
              </w:rPr>
              <w:fldChar w:fldCharType="separate"/>
            </w:r>
            <w:r w:rsidR="00C8099C">
              <w:rPr>
                <w:noProof/>
                <w:webHidden/>
              </w:rPr>
              <w:t>5</w:t>
            </w:r>
            <w:r w:rsidR="00C8099C">
              <w:rPr>
                <w:noProof/>
                <w:webHidden/>
              </w:rPr>
              <w:fldChar w:fldCharType="end"/>
            </w:r>
          </w:hyperlink>
        </w:p>
        <w:p w14:paraId="58806D59" w14:textId="664483FF" w:rsidR="00C8099C" w:rsidRDefault="00B659F9">
          <w:pPr>
            <w:pStyle w:val="TOC2"/>
            <w:tabs>
              <w:tab w:val="right" w:leader="dot" w:pos="9350"/>
            </w:tabs>
            <w:rPr>
              <w:rFonts w:eastAsiaTheme="minorEastAsia"/>
              <w:noProof/>
            </w:rPr>
          </w:pPr>
          <w:hyperlink w:anchor="_Toc505774990" w:history="1">
            <w:r w:rsidR="00C8099C" w:rsidRPr="007D08F0">
              <w:rPr>
                <w:rStyle w:val="Hyperlink"/>
                <w:noProof/>
              </w:rPr>
              <w:t>Link to Readiness</w:t>
            </w:r>
            <w:r w:rsidR="00C8099C">
              <w:rPr>
                <w:noProof/>
                <w:webHidden/>
              </w:rPr>
              <w:tab/>
            </w:r>
            <w:r w:rsidR="00C8099C">
              <w:rPr>
                <w:noProof/>
                <w:webHidden/>
              </w:rPr>
              <w:fldChar w:fldCharType="begin"/>
            </w:r>
            <w:r w:rsidR="00C8099C">
              <w:rPr>
                <w:noProof/>
                <w:webHidden/>
              </w:rPr>
              <w:instrText xml:space="preserve"> PAGEREF _Toc505774990 \h </w:instrText>
            </w:r>
            <w:r w:rsidR="00C8099C">
              <w:rPr>
                <w:noProof/>
                <w:webHidden/>
              </w:rPr>
            </w:r>
            <w:r w:rsidR="00C8099C">
              <w:rPr>
                <w:noProof/>
                <w:webHidden/>
              </w:rPr>
              <w:fldChar w:fldCharType="separate"/>
            </w:r>
            <w:r w:rsidR="00C8099C">
              <w:rPr>
                <w:noProof/>
                <w:webHidden/>
              </w:rPr>
              <w:t>6</w:t>
            </w:r>
            <w:r w:rsidR="00C8099C">
              <w:rPr>
                <w:noProof/>
                <w:webHidden/>
              </w:rPr>
              <w:fldChar w:fldCharType="end"/>
            </w:r>
          </w:hyperlink>
        </w:p>
        <w:p w14:paraId="642E83C9" w14:textId="4CF80AEA" w:rsidR="00665D69" w:rsidRDefault="00665D69">
          <w:r>
            <w:rPr>
              <w:b/>
              <w:bCs/>
              <w:noProof/>
            </w:rPr>
            <w:fldChar w:fldCharType="end"/>
          </w:r>
        </w:p>
      </w:sdtContent>
    </w:sdt>
    <w:p w14:paraId="6E8CFA4D" w14:textId="77777777" w:rsidR="005809F0" w:rsidRPr="00663172" w:rsidRDefault="005809F0" w:rsidP="003566AC">
      <w:pPr>
        <w:spacing w:after="0"/>
        <w:rPr>
          <w:b/>
          <w:color w:val="FF0000"/>
        </w:rPr>
      </w:pPr>
    </w:p>
    <w:p w14:paraId="2EE1D10D" w14:textId="77777777" w:rsidR="00BD4A0E" w:rsidRDefault="00BD4A0E">
      <w:pPr>
        <w:rPr>
          <w:rFonts w:asciiTheme="majorHAnsi" w:eastAsiaTheme="majorEastAsia" w:hAnsiTheme="majorHAnsi" w:cstheme="majorBidi"/>
          <w:b/>
          <w:color w:val="365F91" w:themeColor="accent1" w:themeShade="BF"/>
          <w:sz w:val="32"/>
          <w:szCs w:val="32"/>
        </w:rPr>
      </w:pPr>
      <w:r>
        <w:br w:type="page"/>
      </w:r>
    </w:p>
    <w:p w14:paraId="110055D9" w14:textId="0FF115E6" w:rsidR="005809F0" w:rsidRDefault="02D6E068" w:rsidP="005809F0">
      <w:pPr>
        <w:pStyle w:val="Heading1"/>
        <w:rPr>
          <w:b w:val="0"/>
        </w:rPr>
      </w:pPr>
      <w:bookmarkStart w:id="1" w:name="_Toc505774977"/>
      <w:r>
        <w:lastRenderedPageBreak/>
        <w:t>Introduction (Suggested:</w:t>
      </w:r>
      <w:r>
        <w:rPr>
          <w:b w:val="0"/>
        </w:rPr>
        <w:t xml:space="preserve"> .5 </w:t>
      </w:r>
      <w:r>
        <w:t>page</w:t>
      </w:r>
      <w:r>
        <w:rPr>
          <w:b w:val="0"/>
        </w:rPr>
        <w:t>s</w:t>
      </w:r>
      <w:r>
        <w:t>)</w:t>
      </w:r>
      <w:bookmarkEnd w:id="1"/>
    </w:p>
    <w:p w14:paraId="02EF4148" w14:textId="75074F09" w:rsidR="303201E3" w:rsidRDefault="02D6E068" w:rsidP="303201E3">
      <w:pPr>
        <w:spacing w:after="0"/>
      </w:pPr>
      <w:r>
        <w:t xml:space="preserve">This section helps decision makers create the most value through their </w:t>
      </w:r>
      <w:proofErr w:type="spellStart"/>
      <w:r>
        <w:t>blockchain</w:t>
      </w:r>
      <w:proofErr w:type="spellEnd"/>
      <w:r>
        <w:t xml:space="preserve"> initiative.  It includes tools to ensure the best solution is </w:t>
      </w:r>
      <w:commentRangeStart w:id="2"/>
      <w:ins w:id="3" w:author="Sokol, Sherri D CIV DISA DV (US)" w:date="2018-02-08T20:45:00Z">
        <w:r w:rsidR="00D7292D">
          <w:t>planned</w:t>
        </w:r>
        <w:commentRangeEnd w:id="2"/>
        <w:r w:rsidR="00D7292D">
          <w:rPr>
            <w:rStyle w:val="CommentReference"/>
          </w:rPr>
          <w:commentReference w:id="2"/>
        </w:r>
        <w:r w:rsidR="00D7292D">
          <w:t xml:space="preserve"> </w:t>
        </w:r>
      </w:ins>
      <w:r>
        <w:t xml:space="preserve">for addressing a specific use case and advancing toward mission goals, even if that solution is not </w:t>
      </w:r>
      <w:proofErr w:type="spellStart"/>
      <w:r w:rsidRPr="001A03FE">
        <w:rPr>
          <w:highlight w:val="green"/>
        </w:rPr>
        <w:t>blockchain</w:t>
      </w:r>
      <w:proofErr w:type="spellEnd"/>
      <w:r>
        <w:t>/</w:t>
      </w:r>
      <w:commentRangeStart w:id="4"/>
      <w:r w:rsidRPr="001A03FE">
        <w:rPr>
          <w:highlight w:val="green"/>
        </w:rPr>
        <w:t>DLT</w:t>
      </w:r>
      <w:r>
        <w:t xml:space="preserve">. </w:t>
      </w:r>
      <w:commentRangeEnd w:id="4"/>
      <w:r w:rsidR="00C11E77">
        <w:rPr>
          <w:rStyle w:val="CommentReference"/>
        </w:rPr>
        <w:commentReference w:id="4"/>
      </w:r>
    </w:p>
    <w:p w14:paraId="0DF7B66D" w14:textId="1F990526" w:rsidR="303201E3" w:rsidRDefault="303201E3" w:rsidP="303201E3">
      <w:pPr>
        <w:pStyle w:val="Heading2"/>
        <w:spacing w:before="0"/>
      </w:pPr>
    </w:p>
    <w:p w14:paraId="0D900E0B" w14:textId="7F84518D" w:rsidR="303201E3" w:rsidRDefault="303201E3" w:rsidP="303201E3">
      <w:pPr>
        <w:pStyle w:val="Heading2"/>
        <w:spacing w:before="0"/>
      </w:pPr>
      <w:bookmarkStart w:id="5" w:name="_Toc505774978"/>
      <w:r>
        <w:t>Setting the Stage</w:t>
      </w:r>
      <w:bookmarkEnd w:id="5"/>
    </w:p>
    <w:p w14:paraId="02AA9F5D" w14:textId="38E7F36B" w:rsidR="52306F2F" w:rsidRPr="001A03FE" w:rsidRDefault="52306F2F" w:rsidP="52306F2F">
      <w:pPr>
        <w:spacing w:after="0"/>
      </w:pPr>
      <w:r>
        <w:t xml:space="preserve">Engage with stakeholders to refine the use case the </w:t>
      </w:r>
      <w:proofErr w:type="spellStart"/>
      <w:r>
        <w:t>blockchain</w:t>
      </w:r>
      <w:proofErr w:type="spellEnd"/>
      <w:r>
        <w:t xml:space="preserve"> initiative will address.  </w:t>
      </w:r>
      <w:r w:rsidRPr="52306F2F">
        <w:rPr>
          <w:rFonts w:ascii="Calibri" w:eastAsia="Calibri" w:hAnsi="Calibri" w:cs="Calibri"/>
        </w:rPr>
        <w:t>Identify and document the context of the use case.  This includes the business challenge</w:t>
      </w:r>
      <w:r w:rsidR="00D7292D">
        <w:rPr>
          <w:rFonts w:ascii="Calibri" w:eastAsia="Calibri" w:hAnsi="Calibri" w:cs="Calibri"/>
        </w:rPr>
        <w:t>;</w:t>
      </w:r>
      <w:r w:rsidRPr="52306F2F">
        <w:rPr>
          <w:rFonts w:ascii="Calibri" w:eastAsia="Calibri" w:hAnsi="Calibri" w:cs="Calibri"/>
        </w:rPr>
        <w:t xml:space="preserve"> business process issues, gaps</w:t>
      </w:r>
      <w:r w:rsidR="00D7292D">
        <w:rPr>
          <w:rFonts w:ascii="Calibri" w:eastAsia="Calibri" w:hAnsi="Calibri" w:cs="Calibri"/>
        </w:rPr>
        <w:t>,</w:t>
      </w:r>
      <w:r w:rsidRPr="52306F2F">
        <w:rPr>
          <w:rFonts w:ascii="Calibri" w:eastAsia="Calibri" w:hAnsi="Calibri" w:cs="Calibri"/>
        </w:rPr>
        <w:t xml:space="preserve"> and</w:t>
      </w:r>
      <w:r w:rsidR="00D7292D">
        <w:rPr>
          <w:rFonts w:ascii="Calibri" w:eastAsia="Calibri" w:hAnsi="Calibri" w:cs="Calibri"/>
        </w:rPr>
        <w:t>/or</w:t>
      </w:r>
      <w:r w:rsidRPr="52306F2F">
        <w:rPr>
          <w:rFonts w:ascii="Calibri" w:eastAsia="Calibri" w:hAnsi="Calibri" w:cs="Calibri"/>
        </w:rPr>
        <w:t xml:space="preserve"> frictions that contribute to that challenge</w:t>
      </w:r>
      <w:r w:rsidR="00D7292D">
        <w:rPr>
          <w:rFonts w:ascii="Calibri" w:eastAsia="Calibri" w:hAnsi="Calibri" w:cs="Calibri"/>
        </w:rPr>
        <w:t xml:space="preserve">; and </w:t>
      </w:r>
      <w:r w:rsidR="00D7292D" w:rsidRPr="52306F2F">
        <w:rPr>
          <w:rFonts w:ascii="Calibri" w:eastAsia="Calibri" w:hAnsi="Calibri" w:cs="Calibri"/>
        </w:rPr>
        <w:t>stakeholder needs</w:t>
      </w:r>
      <w:r w:rsidR="00DE00F7">
        <w:rPr>
          <w:rFonts w:ascii="Calibri" w:eastAsia="Calibri" w:hAnsi="Calibri" w:cs="Calibri"/>
        </w:rPr>
        <w:t xml:space="preserve">. </w:t>
      </w:r>
      <w:r w:rsidRPr="52306F2F">
        <w:rPr>
          <w:rFonts w:ascii="Calibri" w:eastAsia="Calibri" w:hAnsi="Calibri" w:cs="Calibri"/>
        </w:rPr>
        <w:t xml:space="preserve">Detail the </w:t>
      </w:r>
      <w:r w:rsidR="001365FB">
        <w:rPr>
          <w:rFonts w:ascii="Calibri" w:eastAsia="Calibri" w:hAnsi="Calibri" w:cs="Calibri"/>
        </w:rPr>
        <w:t xml:space="preserve">stakeholders’ </w:t>
      </w:r>
      <w:r w:rsidRPr="52306F2F">
        <w:rPr>
          <w:rFonts w:ascii="Calibri" w:eastAsia="Calibri" w:hAnsi="Calibri" w:cs="Calibri"/>
        </w:rPr>
        <w:t xml:space="preserve">functional requirements. </w:t>
      </w:r>
      <w:r w:rsidR="001365FB">
        <w:rPr>
          <w:rFonts w:ascii="Calibri" w:eastAsia="Calibri" w:hAnsi="Calibri" w:cs="Calibri"/>
        </w:rPr>
        <w:t xml:space="preserve"> Also d</w:t>
      </w:r>
      <w:r w:rsidRPr="001A03FE">
        <w:rPr>
          <w:rFonts w:ascii="Calibri" w:eastAsia="Calibri" w:hAnsi="Calibri" w:cs="Calibri"/>
        </w:rPr>
        <w:t>etermine the</w:t>
      </w:r>
      <w:r w:rsidR="001365FB">
        <w:rPr>
          <w:rFonts w:ascii="Calibri" w:eastAsia="Calibri" w:hAnsi="Calibri" w:cs="Calibri"/>
        </w:rPr>
        <w:t>ir</w:t>
      </w:r>
      <w:r w:rsidRPr="001A03FE">
        <w:rPr>
          <w:rFonts w:ascii="Calibri" w:eastAsia="Calibri" w:hAnsi="Calibri" w:cs="Calibri"/>
        </w:rPr>
        <w:t xml:space="preserve"> </w:t>
      </w:r>
      <w:r w:rsidR="001365FB">
        <w:rPr>
          <w:rFonts w:ascii="Calibri" w:eastAsia="Calibri" w:hAnsi="Calibri" w:cs="Calibri"/>
        </w:rPr>
        <w:t xml:space="preserve">perceived </w:t>
      </w:r>
      <w:r w:rsidRPr="001A03FE">
        <w:rPr>
          <w:rFonts w:ascii="Calibri" w:eastAsia="Calibri" w:hAnsi="Calibri" w:cs="Calibri"/>
        </w:rPr>
        <w:t xml:space="preserve">risks related to implementing </w:t>
      </w:r>
      <w:r w:rsidR="001365FB">
        <w:rPr>
          <w:rFonts w:ascii="Calibri" w:eastAsia="Calibri" w:hAnsi="Calibri" w:cs="Calibri"/>
        </w:rPr>
        <w:t>a</w:t>
      </w:r>
      <w:r w:rsidR="001365FB" w:rsidRPr="001A03FE">
        <w:rPr>
          <w:rFonts w:ascii="Calibri" w:eastAsia="Calibri" w:hAnsi="Calibri" w:cs="Calibri"/>
        </w:rPr>
        <w:t xml:space="preserve"> </w:t>
      </w:r>
      <w:r w:rsidRPr="001A03FE">
        <w:rPr>
          <w:rFonts w:ascii="Calibri" w:eastAsia="Calibri" w:hAnsi="Calibri" w:cs="Calibri"/>
        </w:rPr>
        <w:t>solution along with the</w:t>
      </w:r>
      <w:r w:rsidR="001365FB">
        <w:rPr>
          <w:rFonts w:ascii="Calibri" w:eastAsia="Calibri" w:hAnsi="Calibri" w:cs="Calibri"/>
        </w:rPr>
        <w:t>ir</w:t>
      </w:r>
      <w:r w:rsidRPr="001A03FE">
        <w:rPr>
          <w:rFonts w:ascii="Calibri" w:eastAsia="Calibri" w:hAnsi="Calibri" w:cs="Calibri"/>
        </w:rPr>
        <w:t xml:space="preserve"> expected outcomes and </w:t>
      </w:r>
      <w:r w:rsidR="001365FB">
        <w:rPr>
          <w:rFonts w:ascii="Calibri" w:eastAsia="Calibri" w:hAnsi="Calibri" w:cs="Calibri"/>
        </w:rPr>
        <w:t>the</w:t>
      </w:r>
      <w:r w:rsidR="001365FB" w:rsidRPr="001A03FE">
        <w:rPr>
          <w:rFonts w:ascii="Calibri" w:eastAsia="Calibri" w:hAnsi="Calibri" w:cs="Calibri"/>
        </w:rPr>
        <w:t xml:space="preserve"> </w:t>
      </w:r>
      <w:r w:rsidRPr="001A03FE">
        <w:rPr>
          <w:rFonts w:ascii="Calibri" w:eastAsia="Calibri" w:hAnsi="Calibri" w:cs="Calibri"/>
        </w:rPr>
        <w:t>associated metric</w:t>
      </w:r>
      <w:r w:rsidR="001365FB">
        <w:rPr>
          <w:rFonts w:ascii="Calibri" w:eastAsia="Calibri" w:hAnsi="Calibri" w:cs="Calibri"/>
        </w:rPr>
        <w:t>s</w:t>
      </w:r>
      <w:r w:rsidRPr="001A03FE">
        <w:rPr>
          <w:rFonts w:ascii="Calibri" w:eastAsia="Calibri" w:hAnsi="Calibri" w:cs="Calibri"/>
        </w:rPr>
        <w:t xml:space="preserve">. </w:t>
      </w:r>
    </w:p>
    <w:p w14:paraId="19D70A69" w14:textId="77777777" w:rsidR="005809F0" w:rsidRDefault="005809F0" w:rsidP="005809F0">
      <w:pPr>
        <w:spacing w:after="0"/>
        <w:rPr>
          <w:ins w:id="6" w:author="Bruno M. Kelpsas" w:date="2018-03-01T16:59:00Z"/>
        </w:rPr>
      </w:pPr>
    </w:p>
    <w:p w14:paraId="0D27C5ED" w14:textId="216E064B" w:rsidR="006C271C" w:rsidRDefault="006C271C" w:rsidP="005809F0">
      <w:pPr>
        <w:spacing w:after="0"/>
        <w:rPr>
          <w:ins w:id="7" w:author="Bruno M. Kelpsas" w:date="2018-03-01T17:00:00Z"/>
        </w:rPr>
      </w:pPr>
      <w:ins w:id="8" w:author="Bruno M. Kelpsas" w:date="2018-03-01T16:59:00Z">
        <w:r>
          <w:t xml:space="preserve">With the advent of Cloud, every business decision maker was faced with making a </w:t>
        </w:r>
      </w:ins>
      <w:ins w:id="9" w:author="Bruno M. Kelpsas" w:date="2018-03-01T17:18:00Z">
        <w:r w:rsidR="00AD64C7">
          <w:t>choice</w:t>
        </w:r>
      </w:ins>
      <w:ins w:id="10" w:author="Bruno M. Kelpsas" w:date="2018-03-01T16:59:00Z">
        <w:r>
          <w:t xml:space="preserve">.  The </w:t>
        </w:r>
      </w:ins>
      <w:ins w:id="11" w:author="Bruno M. Kelpsas" w:date="2018-03-01T17:00:00Z">
        <w:r>
          <w:t>problem however was not just the definition of Cloud – but:  “</w:t>
        </w:r>
        <w:r w:rsidRPr="006C271C">
          <w:rPr>
            <w:i/>
            <w:rPrChange w:id="12" w:author="Bruno M. Kelpsas" w:date="2018-03-01T17:01:00Z">
              <w:rPr/>
            </w:rPrChange>
          </w:rPr>
          <w:t>How does Cloud improve my business</w:t>
        </w:r>
        <w:r>
          <w:t>?”</w:t>
        </w:r>
      </w:ins>
    </w:p>
    <w:p w14:paraId="4854296D" w14:textId="77777777" w:rsidR="006C271C" w:rsidRDefault="006C271C" w:rsidP="005809F0">
      <w:pPr>
        <w:spacing w:after="0"/>
        <w:rPr>
          <w:ins w:id="13" w:author="Bruno M. Kelpsas" w:date="2018-03-01T17:00:00Z"/>
        </w:rPr>
      </w:pPr>
    </w:p>
    <w:p w14:paraId="3DEC2D0B" w14:textId="2031300B" w:rsidR="006C271C" w:rsidRDefault="006C271C">
      <w:pPr>
        <w:spacing w:after="0"/>
        <w:ind w:left="720" w:hanging="720"/>
        <w:rPr>
          <w:ins w:id="14" w:author="Bruno M. Kelpsas" w:date="2018-03-01T16:59:00Z"/>
        </w:rPr>
        <w:pPrChange w:id="15" w:author="Bruno M. Kelpsas" w:date="2018-03-01T17:02:00Z">
          <w:pPr>
            <w:spacing w:after="0"/>
          </w:pPr>
        </w:pPrChange>
      </w:pPr>
      <w:ins w:id="16" w:author="Bruno M. Kelpsas" w:date="2018-03-01T17:01:00Z">
        <w:r w:rsidRPr="006C271C">
          <w:t>Digital</w:t>
        </w:r>
      </w:ins>
      <w:ins w:id="17" w:author="Bruno M. Kelpsas" w:date="2018-03-01T17:02:00Z">
        <w:r w:rsidRPr="006C271C">
          <w:t>iz</w:t>
        </w:r>
        <w:r w:rsidR="00AD64C7">
          <w:t>ation</w:t>
        </w:r>
        <w:r>
          <w:rPr>
            <w:i/>
          </w:rPr>
          <w:t xml:space="preserve"> </w:t>
        </w:r>
        <w:r w:rsidRPr="006C271C">
          <w:rPr>
            <w:rPrChange w:id="18" w:author="Bruno M. Kelpsas" w:date="2018-03-01T17:02:00Z">
              <w:rPr>
                <w:i/>
              </w:rPr>
            </w:rPrChange>
          </w:rPr>
          <w:t>is</w:t>
        </w:r>
        <w:r>
          <w:rPr>
            <w:i/>
          </w:rPr>
          <w:t xml:space="preserve"> </w:t>
        </w:r>
      </w:ins>
      <w:ins w:id="19" w:author="Bruno M. Kelpsas" w:date="2018-03-01T17:01:00Z">
        <w:r>
          <w:t>posing the same challenges again.</w:t>
        </w:r>
      </w:ins>
    </w:p>
    <w:p w14:paraId="18137562" w14:textId="77777777" w:rsidR="006C271C" w:rsidRDefault="006C271C" w:rsidP="005809F0">
      <w:pPr>
        <w:spacing w:after="0"/>
        <w:rPr>
          <w:ins w:id="20" w:author="Bruno M. Kelpsas" w:date="2018-03-01T13:28:00Z"/>
        </w:rPr>
      </w:pPr>
    </w:p>
    <w:p w14:paraId="60D3C0FB" w14:textId="77777777" w:rsidR="00AD64C7" w:rsidRDefault="00B1198D" w:rsidP="005809F0">
      <w:pPr>
        <w:spacing w:after="0"/>
        <w:rPr>
          <w:ins w:id="21" w:author="Bruno M. Kelpsas" w:date="2018-03-01T17:18:00Z"/>
        </w:rPr>
      </w:pPr>
      <w:proofErr w:type="spellStart"/>
      <w:ins w:id="22" w:author="Bruno M. Kelpsas" w:date="2018-03-01T13:28:00Z">
        <w:r>
          <w:t>Todays</w:t>
        </w:r>
        <w:proofErr w:type="spellEnd"/>
        <w:r>
          <w:t xml:space="preserve"> business world is not linear.  It is dynamic.  It is </w:t>
        </w:r>
      </w:ins>
      <w:ins w:id="23" w:author="Bruno M. Kelpsas" w:date="2018-03-01T13:29:00Z">
        <w:r>
          <w:t>asymmetric</w:t>
        </w:r>
      </w:ins>
      <w:ins w:id="24" w:author="Bruno M. Kelpsas" w:date="2018-03-01T13:28:00Z">
        <w:r>
          <w:t>.</w:t>
        </w:r>
      </w:ins>
      <w:ins w:id="25" w:author="Bruno M. Kelpsas" w:date="2018-03-01T13:29:00Z">
        <w:r w:rsidR="00175F3D">
          <w:t xml:space="preserve">  It is 3</w:t>
        </w:r>
      </w:ins>
      <w:ins w:id="26" w:author="Bruno M. Kelpsas" w:date="2018-03-01T16:33:00Z">
        <w:r w:rsidR="00175F3D">
          <w:t>-</w:t>
        </w:r>
      </w:ins>
      <w:ins w:id="27" w:author="Bruno M. Kelpsas" w:date="2018-03-01T13:29:00Z">
        <w:r>
          <w:t xml:space="preserve">Dimensional.  </w:t>
        </w:r>
      </w:ins>
    </w:p>
    <w:p w14:paraId="6D0A30C4" w14:textId="77777777" w:rsidR="00AD64C7" w:rsidRDefault="00AD64C7" w:rsidP="005809F0">
      <w:pPr>
        <w:spacing w:after="0"/>
        <w:rPr>
          <w:ins w:id="28" w:author="Bruno M. Kelpsas" w:date="2018-03-01T17:18:00Z"/>
        </w:rPr>
      </w:pPr>
    </w:p>
    <w:p w14:paraId="6B467FB8" w14:textId="369F4ACE" w:rsidR="00B1198D" w:rsidRDefault="00B1198D" w:rsidP="005809F0">
      <w:pPr>
        <w:spacing w:after="0"/>
        <w:rPr>
          <w:ins w:id="29" w:author="Bruno M. Kelpsas" w:date="2018-03-01T16:33:00Z"/>
        </w:rPr>
      </w:pPr>
      <w:ins w:id="30" w:author="Bruno M. Kelpsas" w:date="2018-03-01T13:29:00Z">
        <w:r>
          <w:t xml:space="preserve">Unfortunately, most businesses operate in a very hierarchal manner.  Models have hardly changed </w:t>
        </w:r>
      </w:ins>
      <w:ins w:id="31" w:author="Bruno M. Kelpsas" w:date="2018-03-01T13:30:00Z">
        <w:r>
          <w:t>–</w:t>
        </w:r>
      </w:ins>
      <w:ins w:id="32" w:author="Bruno M. Kelpsas" w:date="2018-03-01T13:29:00Z">
        <w:r>
          <w:t xml:space="preserve"> adapted </w:t>
        </w:r>
      </w:ins>
      <w:ins w:id="33" w:author="Bruno M. Kelpsas" w:date="2018-03-01T13:30:00Z">
        <w:r>
          <w:t xml:space="preserve">or evolved – for the last two decades.  </w:t>
        </w:r>
      </w:ins>
      <w:ins w:id="34" w:author="Bruno M. Kelpsas" w:date="2018-03-01T16:36:00Z">
        <w:r w:rsidR="00175F3D">
          <w:t>Technology</w:t>
        </w:r>
      </w:ins>
      <w:ins w:id="35" w:author="Bruno M. Kelpsas" w:date="2018-03-01T16:33:00Z">
        <w:r w:rsidR="00175F3D">
          <w:t xml:space="preserve"> has advanced</w:t>
        </w:r>
      </w:ins>
      <w:ins w:id="36" w:author="Bruno M. Kelpsas" w:date="2018-03-01T16:44:00Z">
        <w:r w:rsidR="006E1F7C">
          <w:t xml:space="preserve"> exponentially</w:t>
        </w:r>
      </w:ins>
      <w:ins w:id="37" w:author="Bruno M. Kelpsas" w:date="2018-03-01T16:33:00Z">
        <w:r w:rsidR="00175F3D">
          <w:t xml:space="preserve">.  </w:t>
        </w:r>
      </w:ins>
      <w:ins w:id="38" w:author="Bruno M. Kelpsas" w:date="2018-03-01T16:44:00Z">
        <w:r w:rsidR="006E1F7C">
          <w:t>People</w:t>
        </w:r>
      </w:ins>
      <w:ins w:id="39" w:author="Bruno M. Kelpsas" w:date="2018-03-01T16:33:00Z">
        <w:r w:rsidR="00175F3D">
          <w:t xml:space="preserve"> and culture struggle to keep </w:t>
        </w:r>
      </w:ins>
      <w:ins w:id="40" w:author="Bruno M. Kelpsas" w:date="2018-03-01T16:44:00Z">
        <w:r w:rsidR="006E1F7C">
          <w:t>pace with such advances</w:t>
        </w:r>
      </w:ins>
      <w:ins w:id="41" w:author="Bruno M. Kelpsas" w:date="2018-03-01T16:33:00Z">
        <w:r w:rsidR="00175F3D">
          <w:t>.  More importantly, the executive is overwhelmed.</w:t>
        </w:r>
      </w:ins>
    </w:p>
    <w:p w14:paraId="63DDCD7A" w14:textId="77777777" w:rsidR="00175F3D" w:rsidRDefault="00175F3D" w:rsidP="005809F0">
      <w:pPr>
        <w:spacing w:after="0"/>
        <w:rPr>
          <w:ins w:id="42" w:author="Bruno M. Kelpsas" w:date="2018-03-01T16:34:00Z"/>
        </w:rPr>
      </w:pPr>
    </w:p>
    <w:p w14:paraId="75192888" w14:textId="3394CC25" w:rsidR="00175F3D" w:rsidRDefault="006C271C" w:rsidP="005809F0">
      <w:pPr>
        <w:spacing w:after="0"/>
        <w:rPr>
          <w:ins w:id="43" w:author="Bruno M. Kelpsas" w:date="2018-03-01T16:35:00Z"/>
        </w:rPr>
      </w:pPr>
      <w:ins w:id="44" w:author="Bruno M. Kelpsas" w:date="2018-03-01T17:03:00Z">
        <w:r>
          <w:t xml:space="preserve">As always, </w:t>
        </w:r>
        <w:proofErr w:type="spellStart"/>
        <w:r>
          <w:t>s</w:t>
        </w:r>
      </w:ins>
      <w:ins w:id="45" w:author="Bruno M. Kelpsas" w:date="2018-03-01T16:35:00Z">
        <w:r w:rsidR="00175F3D">
          <w:t>uccesfful</w:t>
        </w:r>
        <w:proofErr w:type="spellEnd"/>
        <w:r w:rsidR="00175F3D">
          <w:t xml:space="preserve"> organizations and leaders are those who are able to master this reality.  </w:t>
        </w:r>
      </w:ins>
    </w:p>
    <w:p w14:paraId="077160D1" w14:textId="77777777" w:rsidR="00175F3D" w:rsidRDefault="00175F3D" w:rsidP="005809F0">
      <w:pPr>
        <w:spacing w:after="0"/>
        <w:rPr>
          <w:ins w:id="46" w:author="Bruno M. Kelpsas" w:date="2018-03-01T16:36:00Z"/>
        </w:rPr>
      </w:pPr>
    </w:p>
    <w:p w14:paraId="4EC16A67" w14:textId="204C3564" w:rsidR="00175F3D" w:rsidRDefault="00175F3D" w:rsidP="005809F0">
      <w:pPr>
        <w:spacing w:after="0"/>
        <w:rPr>
          <w:ins w:id="47" w:author="Bruno M. Kelpsas" w:date="2018-03-01T16:39:00Z"/>
        </w:rPr>
      </w:pPr>
      <w:ins w:id="48" w:author="Bruno M. Kelpsas" w:date="2018-03-01T16:36:00Z">
        <w:r>
          <w:t xml:space="preserve">A model now </w:t>
        </w:r>
      </w:ins>
      <w:ins w:id="49" w:author="Bruno M. Kelpsas" w:date="2018-03-01T17:01:00Z">
        <w:r w:rsidR="006C271C">
          <w:t>emerging</w:t>
        </w:r>
      </w:ins>
      <w:ins w:id="50" w:author="Bruno M. Kelpsas" w:date="2018-03-01T16:36:00Z">
        <w:r>
          <w:t xml:space="preserve"> from the digital </w:t>
        </w:r>
      </w:ins>
      <w:ins w:id="51" w:author="Bruno M. Kelpsas" w:date="2018-03-01T16:41:00Z">
        <w:r>
          <w:t>landscape</w:t>
        </w:r>
      </w:ins>
      <w:ins w:id="52" w:author="Bruno M. Kelpsas" w:date="2018-03-01T16:36:00Z">
        <w:r>
          <w:t xml:space="preserve"> are Decentralized Organizations.  These are business operations that leverage </w:t>
        </w:r>
      </w:ins>
      <w:ins w:id="53" w:author="Bruno M. Kelpsas" w:date="2018-03-01T16:38:00Z">
        <w:r>
          <w:t>autonomous</w:t>
        </w:r>
      </w:ins>
      <w:ins w:id="54" w:author="Bruno M. Kelpsas" w:date="2018-03-01T16:36:00Z">
        <w:r>
          <w:t>, secure, business logic</w:t>
        </w:r>
      </w:ins>
      <w:ins w:id="55" w:author="Bruno M. Kelpsas" w:date="2018-03-01T17:27:00Z">
        <w:r w:rsidR="001B3CA6">
          <w:t>,</w:t>
        </w:r>
      </w:ins>
      <w:ins w:id="56" w:author="Bruno M. Kelpsas" w:date="2018-03-01T16:36:00Z">
        <w:r>
          <w:t xml:space="preserve"> with Blockchain</w:t>
        </w:r>
      </w:ins>
      <w:ins w:id="57" w:author="Bruno M. Kelpsas" w:date="2018-03-01T16:45:00Z">
        <w:r w:rsidR="006E1F7C">
          <w:t xml:space="preserve"> technology</w:t>
        </w:r>
      </w:ins>
      <w:ins w:id="58" w:author="Bruno M. Kelpsas" w:date="2018-03-01T16:36:00Z">
        <w:r>
          <w:t>.</w:t>
        </w:r>
      </w:ins>
      <w:ins w:id="59" w:author="Bruno M. Kelpsas" w:date="2018-03-01T16:38:00Z">
        <w:r>
          <w:t xml:space="preserve">  Routine – even </w:t>
        </w:r>
      </w:ins>
      <w:ins w:id="60" w:author="Bruno M. Kelpsas" w:date="2018-03-01T16:39:00Z">
        <w:r>
          <w:t xml:space="preserve">complex routine – activities are done automatically, without human intervention.  </w:t>
        </w:r>
      </w:ins>
    </w:p>
    <w:p w14:paraId="1D95821D" w14:textId="77777777" w:rsidR="00175F3D" w:rsidRDefault="00175F3D" w:rsidP="005809F0">
      <w:pPr>
        <w:spacing w:after="0"/>
        <w:rPr>
          <w:ins w:id="61" w:author="Bruno M. Kelpsas" w:date="2018-03-01T16:39:00Z"/>
        </w:rPr>
      </w:pPr>
    </w:p>
    <w:p w14:paraId="1EB786BF" w14:textId="67FF7575" w:rsidR="00175F3D" w:rsidRDefault="00175F3D" w:rsidP="005809F0">
      <w:pPr>
        <w:spacing w:after="0"/>
        <w:rPr>
          <w:ins w:id="62" w:author="Bruno M. Kelpsas" w:date="2018-03-01T16:40:00Z"/>
        </w:rPr>
      </w:pPr>
      <w:ins w:id="63" w:author="Bruno M. Kelpsas" w:date="2018-03-01T16:39:00Z">
        <w:r>
          <w:t>The Value</w:t>
        </w:r>
      </w:ins>
      <w:ins w:id="64" w:author="Bruno M. Kelpsas" w:date="2018-03-01T16:40:00Z">
        <w:r>
          <w:t xml:space="preserve">:  </w:t>
        </w:r>
      </w:ins>
      <w:ins w:id="65" w:author="Bruno M. Kelpsas" w:date="2018-03-01T16:38:00Z">
        <w:r>
          <w:t xml:space="preserve">This allows organizations to focus on their core competency.  </w:t>
        </w:r>
      </w:ins>
    </w:p>
    <w:p w14:paraId="3779FD5F" w14:textId="77777777" w:rsidR="00175F3D" w:rsidRDefault="00175F3D" w:rsidP="005809F0">
      <w:pPr>
        <w:spacing w:after="0"/>
        <w:rPr>
          <w:ins w:id="66" w:author="Bruno M. Kelpsas" w:date="2018-03-01T16:40:00Z"/>
        </w:rPr>
      </w:pPr>
    </w:p>
    <w:p w14:paraId="7E998DE4" w14:textId="629E5FDB" w:rsidR="00175F3D" w:rsidRDefault="00175F3D" w:rsidP="005809F0">
      <w:pPr>
        <w:spacing w:after="0"/>
        <w:rPr>
          <w:ins w:id="67" w:author="Bruno M. Kelpsas" w:date="2018-03-01T16:40:00Z"/>
        </w:rPr>
      </w:pPr>
      <w:ins w:id="68" w:author="Bruno M. Kelpsas" w:date="2018-03-01T16:40:00Z">
        <w:r>
          <w:t>In addition, Operational Expenses (OPEX) are optimized.</w:t>
        </w:r>
      </w:ins>
    </w:p>
    <w:p w14:paraId="5479E04A" w14:textId="77777777" w:rsidR="00175F3D" w:rsidRDefault="00175F3D" w:rsidP="005809F0">
      <w:pPr>
        <w:spacing w:after="0"/>
        <w:rPr>
          <w:ins w:id="69" w:author="Bruno M. Kelpsas" w:date="2018-03-01T16:40:00Z"/>
        </w:rPr>
      </w:pPr>
    </w:p>
    <w:p w14:paraId="3EDB59FD" w14:textId="049B4E4B" w:rsidR="00175F3D" w:rsidRDefault="00175F3D" w:rsidP="005809F0">
      <w:pPr>
        <w:spacing w:after="0"/>
        <w:rPr>
          <w:ins w:id="70" w:author="Bruno M. Kelpsas" w:date="2018-03-01T16:39:00Z"/>
        </w:rPr>
      </w:pPr>
      <w:ins w:id="71" w:author="Bruno M. Kelpsas" w:date="2018-03-01T16:42:00Z">
        <w:r>
          <w:t xml:space="preserve">From the executive lens, </w:t>
        </w:r>
      </w:ins>
      <w:ins w:id="72" w:author="Bruno M. Kelpsas" w:date="2018-03-01T16:41:00Z">
        <w:r>
          <w:t xml:space="preserve">Blockchain </w:t>
        </w:r>
      </w:ins>
      <w:ins w:id="73" w:author="Bruno M. Kelpsas" w:date="2018-03-01T16:42:00Z">
        <w:r>
          <w:t>is the chassis.  The true business transformation is the model itself:  Decentralized Organizations.  Challenges are not absent.  This is</w:t>
        </w:r>
        <w:r w:rsidR="006C271C">
          <w:t xml:space="preserve"> a tectonic shift for the business</w:t>
        </w:r>
        <w:r>
          <w:t>.  Executives need to prepare their leaders, associates, and, culture for such adoption.</w:t>
        </w:r>
      </w:ins>
      <w:ins w:id="74" w:author="Bruno M. Kelpsas" w:date="2018-03-01T16:45:00Z">
        <w:r w:rsidR="006E1F7C">
          <w:t xml:space="preserve"> </w:t>
        </w:r>
      </w:ins>
    </w:p>
    <w:p w14:paraId="739CA44C" w14:textId="77777777" w:rsidR="00175F3D" w:rsidRDefault="00175F3D" w:rsidP="005809F0">
      <w:pPr>
        <w:spacing w:after="0"/>
        <w:rPr>
          <w:ins w:id="75" w:author="Bruno M. Kelpsas" w:date="2018-03-01T16:39:00Z"/>
        </w:rPr>
      </w:pPr>
    </w:p>
    <w:p w14:paraId="2D9DB378" w14:textId="48C596B2" w:rsidR="00175F3D" w:rsidRDefault="006C271C" w:rsidP="005809F0">
      <w:pPr>
        <w:spacing w:after="0"/>
        <w:rPr>
          <w:ins w:id="76" w:author="Bruno M. Kelpsas" w:date="2018-03-01T17:04:00Z"/>
        </w:rPr>
      </w:pPr>
      <w:ins w:id="77" w:author="Bruno M. Kelpsas" w:date="2018-03-01T17:04:00Z">
        <w:r>
          <w:t xml:space="preserve">The below diagrams </w:t>
        </w:r>
      </w:ins>
      <w:ins w:id="78" w:author="Bruno M. Kelpsas" w:date="2018-03-01T17:27:00Z">
        <w:r w:rsidR="001B3CA6">
          <w:t>differentiates between</w:t>
        </w:r>
      </w:ins>
      <w:ins w:id="79" w:author="Bruno M. Kelpsas" w:date="2018-03-01T17:04:00Z">
        <w:r>
          <w:t xml:space="preserve"> Centralized and De-Centralized:</w:t>
        </w:r>
      </w:ins>
    </w:p>
    <w:p w14:paraId="7DC33423" w14:textId="77777777" w:rsidR="006C271C" w:rsidRDefault="006C271C" w:rsidP="005809F0">
      <w:pPr>
        <w:spacing w:after="0"/>
        <w:rPr>
          <w:ins w:id="80" w:author="Bruno M. Kelpsas" w:date="2018-03-01T17:04:00Z"/>
        </w:rPr>
      </w:pPr>
    </w:p>
    <w:p w14:paraId="1F395DA3" w14:textId="75D072E1" w:rsidR="006C271C" w:rsidRDefault="001B3CA6" w:rsidP="005809F0">
      <w:pPr>
        <w:spacing w:after="0"/>
        <w:rPr>
          <w:ins w:id="81" w:author="Bruno M. Kelpsas" w:date="2018-03-01T16:35:00Z"/>
        </w:rPr>
      </w:pPr>
      <w:ins w:id="82" w:author="Bruno M. Kelpsas" w:date="2018-03-01T17:34:00Z">
        <w:r>
          <w:rPr>
            <w:noProof/>
          </w:rPr>
          <w:lastRenderedPageBreak/>
          <w:t xml:space="preserve">                             </w:t>
        </w:r>
      </w:ins>
      <w:ins w:id="83" w:author="Bruno M. Kelpsas" w:date="2018-03-01T17:16:00Z">
        <w:r w:rsidR="00AD64C7">
          <w:rPr>
            <w:noProof/>
          </w:rPr>
          <w:drawing>
            <wp:inline distT="0" distB="0" distL="0" distR="0" wp14:anchorId="789701C8" wp14:editId="1E67F2A2">
              <wp:extent cx="3787565" cy="3235930"/>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9606" cy="3237673"/>
                      </a:xfrm>
                      <a:prstGeom prst="rect">
                        <a:avLst/>
                      </a:prstGeom>
                      <a:noFill/>
                    </pic:spPr>
                  </pic:pic>
                </a:graphicData>
              </a:graphic>
            </wp:inline>
          </w:drawing>
        </w:r>
      </w:ins>
    </w:p>
    <w:p w14:paraId="65454DC4" w14:textId="77777777" w:rsidR="00175F3D" w:rsidRDefault="00175F3D" w:rsidP="005809F0">
      <w:pPr>
        <w:spacing w:after="0"/>
      </w:pPr>
    </w:p>
    <w:p w14:paraId="4559F4DF" w14:textId="13AFC4D4" w:rsidR="000918A8" w:rsidRDefault="000918A8" w:rsidP="006E3BFE">
      <w:pPr>
        <w:pStyle w:val="Heading1"/>
      </w:pPr>
      <w:bookmarkStart w:id="84" w:name="_Toc505774979"/>
      <w:r>
        <w:t xml:space="preserve">“Do I need a </w:t>
      </w:r>
      <w:proofErr w:type="spellStart"/>
      <w:r>
        <w:t>blockchain</w:t>
      </w:r>
      <w:proofErr w:type="spellEnd"/>
      <w:r>
        <w:t>?”</w:t>
      </w:r>
      <w:bookmarkEnd w:id="84"/>
      <w:r w:rsidR="00A10469">
        <w:t xml:space="preserve"> </w:t>
      </w:r>
    </w:p>
    <w:p w14:paraId="642061E3" w14:textId="1352B5D3" w:rsidR="00EC336F" w:rsidRDefault="00EC336F" w:rsidP="000918A8">
      <w:pPr>
        <w:spacing w:after="0"/>
      </w:pPr>
      <w:commentRangeStart w:id="85"/>
      <w:r>
        <w:t>[</w:t>
      </w:r>
      <w:r w:rsidRPr="00A10469">
        <w:rPr>
          <w:i/>
        </w:rPr>
        <w:t>CONTRIBUTOR: Jim</w:t>
      </w:r>
      <w:r w:rsidR="009F2D04">
        <w:rPr>
          <w:i/>
        </w:rPr>
        <w:t>, Jeff</w:t>
      </w:r>
      <w:r w:rsidRPr="00A10469">
        <w:rPr>
          <w:i/>
        </w:rPr>
        <w:t xml:space="preserve"> and team</w:t>
      </w:r>
      <w:r>
        <w:t>]</w:t>
      </w:r>
      <w:commentRangeEnd w:id="85"/>
      <w:r w:rsidR="00767709">
        <w:rPr>
          <w:rStyle w:val="CommentReference"/>
        </w:rPr>
        <w:commentReference w:id="85"/>
      </w:r>
    </w:p>
    <w:p w14:paraId="176F6FFF" w14:textId="71F65BF2" w:rsidR="00015277" w:rsidRDefault="2B674CD6" w:rsidP="00015277">
      <w:pPr>
        <w:spacing w:after="0"/>
      </w:pPr>
      <w:r>
        <w:t xml:space="preserve">When considering a </w:t>
      </w:r>
      <w:proofErr w:type="spellStart"/>
      <w:r>
        <w:t>blockchain</w:t>
      </w:r>
      <w:proofErr w:type="spellEnd"/>
      <w:r>
        <w:t xml:space="preserve"> solution, consider both the benefits and the limitations associated with a </w:t>
      </w:r>
      <w:proofErr w:type="spellStart"/>
      <w:r>
        <w:t>blockchain</w:t>
      </w:r>
      <w:proofErr w:type="spellEnd"/>
      <w:r>
        <w:t xml:space="preserve"> solution; such as will a </w:t>
      </w:r>
      <w:proofErr w:type="spellStart"/>
      <w:r>
        <w:t>blockchain</w:t>
      </w:r>
      <w:proofErr w:type="spellEnd"/>
      <w:r>
        <w:t xml:space="preserve"> solution remove some of the existing business frictions associated with the “as-is” business process?   Do characteristics such as trust, </w:t>
      </w:r>
      <w:r w:rsidRPr="00DE00F7">
        <w:rPr>
          <w:highlight w:val="green"/>
        </w:rPr>
        <w:t>immutability</w:t>
      </w:r>
      <w:r>
        <w:t xml:space="preserve"> and finality provide significant value for the use case being evaluated?  Will those benefits ultimately result in a reduction in cost or reduction in risk or will they achieve process efficiencies?   Are there additional benefits that can be realized by growing the business network associated with the solution?  This should be done while also considering qualifying factors such as the rules and regulations which need to be adhered to and how the </w:t>
      </w:r>
      <w:proofErr w:type="spellStart"/>
      <w:r>
        <w:t>blockchain</w:t>
      </w:r>
      <w:proofErr w:type="spellEnd"/>
      <w:r>
        <w:t xml:space="preserve"> solution may integrate with existing systems. Here are some key questions to consider when evaluating a </w:t>
      </w:r>
      <w:proofErr w:type="spellStart"/>
      <w:r>
        <w:t>blockchain</w:t>
      </w:r>
      <w:proofErr w:type="spellEnd"/>
      <w:r>
        <w:t xml:space="preserve"> solution.  Note: A discussion regarding </w:t>
      </w:r>
      <w:r w:rsidRPr="00DE00F7">
        <w:rPr>
          <w:highlight w:val="green"/>
        </w:rPr>
        <w:t xml:space="preserve">public versus permissioned </w:t>
      </w:r>
      <w:proofErr w:type="spellStart"/>
      <w:r w:rsidRPr="00DE00F7">
        <w:rPr>
          <w:highlight w:val="green"/>
        </w:rPr>
        <w:t>blockchains</w:t>
      </w:r>
      <w:proofErr w:type="spellEnd"/>
      <w:r>
        <w:t xml:space="preserve"> is provided in the selection section of the playbook.   </w:t>
      </w:r>
    </w:p>
    <w:p w14:paraId="6F742798" w14:textId="77777777" w:rsidR="00015277" w:rsidRDefault="00015277" w:rsidP="000918A8">
      <w:pPr>
        <w:spacing w:after="0"/>
        <w:rPr>
          <w:ins w:id="86" w:author="Bruno M. Kelpsas" w:date="2018-03-01T17:06:00Z"/>
        </w:rPr>
      </w:pPr>
    </w:p>
    <w:p w14:paraId="17A67120" w14:textId="71FC66D1" w:rsidR="006C271C" w:rsidRDefault="006C271C" w:rsidP="000918A8">
      <w:pPr>
        <w:spacing w:after="0"/>
        <w:rPr>
          <w:ins w:id="87" w:author="Bruno M. Kelpsas" w:date="2018-03-01T17:06:00Z"/>
        </w:rPr>
      </w:pPr>
      <w:ins w:id="88" w:author="Bruno M. Kelpsas" w:date="2018-03-01T17:06:00Z">
        <w:r>
          <w:t xml:space="preserve">Can you </w:t>
        </w:r>
        <w:proofErr w:type="gramStart"/>
        <w:r>
          <w:t>map  your</w:t>
        </w:r>
        <w:proofErr w:type="gramEnd"/>
        <w:r>
          <w:t xml:space="preserve"> business capabilities to Blockchain capabilities? </w:t>
        </w:r>
        <w:r w:rsidR="00AD64C7">
          <w:t xml:space="preserve"> Below is an example</w:t>
        </w:r>
      </w:ins>
      <w:ins w:id="89" w:author="Bruno M. Kelpsas" w:date="2018-03-01T17:17:00Z">
        <w:r w:rsidR="00AD64C7">
          <w:t xml:space="preserve"> of a GSA vehicle fleet model.  The stakeholders need to track mileage of vehicle usage across various agencies, users, and states.</w:t>
        </w:r>
      </w:ins>
    </w:p>
    <w:p w14:paraId="40E15E8C" w14:textId="77777777" w:rsidR="006C271C" w:rsidRDefault="006C271C" w:rsidP="000918A8">
      <w:pPr>
        <w:spacing w:after="0"/>
        <w:rPr>
          <w:ins w:id="90" w:author="Bruno M. Kelpsas" w:date="2018-03-01T17:06:00Z"/>
        </w:rPr>
      </w:pPr>
    </w:p>
    <w:p w14:paraId="75947FEA" w14:textId="050D3823" w:rsidR="006C271C" w:rsidRDefault="001B3CA6" w:rsidP="000918A8">
      <w:pPr>
        <w:spacing w:after="0"/>
        <w:rPr>
          <w:ins w:id="91" w:author="Bruno M. Kelpsas" w:date="2018-03-01T17:06:00Z"/>
        </w:rPr>
      </w:pPr>
      <w:ins w:id="92" w:author="Bruno M. Kelpsas" w:date="2018-03-01T17:34:00Z">
        <w:r>
          <w:rPr>
            <w:noProof/>
          </w:rPr>
          <w:lastRenderedPageBreak/>
          <w:t xml:space="preserve">                                  </w:t>
        </w:r>
      </w:ins>
      <w:ins w:id="93" w:author="Bruno M. Kelpsas" w:date="2018-03-01T17:06:00Z">
        <w:r w:rsidR="006C271C">
          <w:rPr>
            <w:noProof/>
          </w:rPr>
          <w:drawing>
            <wp:inline distT="0" distB="0" distL="0" distR="0" wp14:anchorId="2283DCE1" wp14:editId="7BCCFC40">
              <wp:extent cx="3722583" cy="3549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2282" cy="3549403"/>
                      </a:xfrm>
                      <a:prstGeom prst="rect">
                        <a:avLst/>
                      </a:prstGeom>
                      <a:noFill/>
                    </pic:spPr>
                  </pic:pic>
                </a:graphicData>
              </a:graphic>
            </wp:inline>
          </w:drawing>
        </w:r>
      </w:ins>
    </w:p>
    <w:p w14:paraId="5851E624" w14:textId="77777777" w:rsidR="006C271C" w:rsidRDefault="006C271C" w:rsidP="000918A8">
      <w:pPr>
        <w:spacing w:after="0"/>
      </w:pPr>
    </w:p>
    <w:p w14:paraId="7F552FC1" w14:textId="6354EB3F" w:rsidR="001B3CA6" w:rsidRDefault="001B3CA6" w:rsidP="004B17A4">
      <w:pPr>
        <w:spacing w:after="0"/>
        <w:rPr>
          <w:ins w:id="94" w:author="Bruno M. Kelpsas" w:date="2018-03-01T17:32:00Z"/>
          <w:rFonts w:ascii="Segoe UI" w:eastAsia="Times New Roman" w:hAnsi="Segoe UI" w:cs="Segoe UI"/>
          <w:sz w:val="18"/>
          <w:szCs w:val="18"/>
        </w:rPr>
      </w:pPr>
      <w:ins w:id="95" w:author="Bruno M. Kelpsas" w:date="2018-03-01T17:31:00Z">
        <w:r>
          <w:rPr>
            <w:rFonts w:ascii="Segoe UI" w:eastAsia="Times New Roman" w:hAnsi="Segoe UI" w:cs="Segoe UI"/>
            <w:sz w:val="18"/>
            <w:szCs w:val="18"/>
          </w:rPr>
          <w:t xml:space="preserve">The below qualifying questions are bucketed into </w:t>
        </w:r>
      </w:ins>
      <w:ins w:id="96" w:author="Bruno M. Kelpsas" w:date="2018-03-01T17:33:00Z">
        <w:r>
          <w:rPr>
            <w:rFonts w:ascii="Segoe UI" w:eastAsia="Times New Roman" w:hAnsi="Segoe UI" w:cs="Segoe UI"/>
            <w:sz w:val="18"/>
            <w:szCs w:val="18"/>
          </w:rPr>
          <w:t>three</w:t>
        </w:r>
      </w:ins>
      <w:ins w:id="97" w:author="Bruno M. Kelpsas" w:date="2018-03-01T17:31:00Z">
        <w:r>
          <w:rPr>
            <w:rFonts w:ascii="Segoe UI" w:eastAsia="Times New Roman" w:hAnsi="Segoe UI" w:cs="Segoe UI"/>
            <w:sz w:val="18"/>
            <w:szCs w:val="18"/>
          </w:rPr>
          <w:t xml:space="preserve"> logical groupings</w:t>
        </w:r>
      </w:ins>
      <w:ins w:id="98" w:author="Bruno M. Kelpsas" w:date="2018-03-01T17:33:00Z">
        <w:r>
          <w:rPr>
            <w:rFonts w:ascii="Segoe UI" w:eastAsia="Times New Roman" w:hAnsi="Segoe UI" w:cs="Segoe UI"/>
            <w:sz w:val="18"/>
            <w:szCs w:val="18"/>
          </w:rPr>
          <w:t>:  Blockchain (technical), business, and, GRC (Governance, Risk, Compliance)</w:t>
        </w:r>
      </w:ins>
      <w:ins w:id="99" w:author="Bruno M. Kelpsas" w:date="2018-03-01T17:31:00Z">
        <w:r>
          <w:rPr>
            <w:rFonts w:ascii="Segoe UI" w:eastAsia="Times New Roman" w:hAnsi="Segoe UI" w:cs="Segoe UI"/>
            <w:sz w:val="18"/>
            <w:szCs w:val="18"/>
          </w:rPr>
          <w:t xml:space="preserve">.  </w:t>
        </w:r>
      </w:ins>
      <w:ins w:id="100" w:author="Bruno M. Kelpsas" w:date="2018-03-01T17:33:00Z">
        <w:r>
          <w:rPr>
            <w:rFonts w:ascii="Segoe UI" w:eastAsia="Times New Roman" w:hAnsi="Segoe UI" w:cs="Segoe UI"/>
            <w:sz w:val="18"/>
            <w:szCs w:val="18"/>
          </w:rPr>
          <w:t>As with requirement gathering, t</w:t>
        </w:r>
      </w:ins>
      <w:ins w:id="101" w:author="Bruno M. Kelpsas" w:date="2018-03-01T17:31:00Z">
        <w:r>
          <w:rPr>
            <w:rFonts w:ascii="Segoe UI" w:eastAsia="Times New Roman" w:hAnsi="Segoe UI" w:cs="Segoe UI"/>
            <w:sz w:val="18"/>
            <w:szCs w:val="18"/>
          </w:rPr>
          <w:t xml:space="preserve">hese will serve as inputs and outputs across this methodology.  </w:t>
        </w:r>
      </w:ins>
    </w:p>
    <w:p w14:paraId="1B6F8F1E" w14:textId="77777777" w:rsidR="001B3CA6" w:rsidRDefault="001B3CA6" w:rsidP="004B17A4">
      <w:pPr>
        <w:spacing w:after="0"/>
        <w:rPr>
          <w:ins w:id="102" w:author="Bruno M. Kelpsas" w:date="2018-03-01T17:32:00Z"/>
          <w:rFonts w:ascii="Segoe UI" w:eastAsia="Times New Roman" w:hAnsi="Segoe UI" w:cs="Segoe UI"/>
          <w:sz w:val="18"/>
          <w:szCs w:val="18"/>
        </w:rPr>
      </w:pPr>
    </w:p>
    <w:p w14:paraId="1BD03652" w14:textId="2F4ADA3E" w:rsidR="001B3CA6" w:rsidRDefault="001B3CA6" w:rsidP="004B17A4">
      <w:pPr>
        <w:spacing w:after="0"/>
        <w:rPr>
          <w:ins w:id="103" w:author="Bruno M. Kelpsas" w:date="2018-03-01T17:31:00Z"/>
          <w:rFonts w:ascii="Segoe UI" w:eastAsia="Times New Roman" w:hAnsi="Segoe UI" w:cs="Segoe UI"/>
          <w:sz w:val="18"/>
          <w:szCs w:val="18"/>
        </w:rPr>
      </w:pPr>
      <w:ins w:id="104" w:author="Bruno M. Kelpsas" w:date="2018-03-01T17:33:00Z">
        <w:r>
          <w:rPr>
            <w:rFonts w:ascii="Segoe UI" w:eastAsia="Times New Roman" w:hAnsi="Segoe UI" w:cs="Segoe UI"/>
            <w:noProof/>
            <w:sz w:val="18"/>
            <w:szCs w:val="18"/>
          </w:rPr>
          <w:t xml:space="preserve">                  </w:t>
        </w:r>
      </w:ins>
      <w:ins w:id="105" w:author="Bruno M. Kelpsas" w:date="2018-03-01T17:32:00Z">
        <w:r>
          <w:rPr>
            <w:rFonts w:ascii="Segoe UI" w:eastAsia="Times New Roman" w:hAnsi="Segoe UI" w:cs="Segoe UI"/>
            <w:noProof/>
            <w:sz w:val="18"/>
            <w:szCs w:val="18"/>
            <w:rPrChange w:id="106" w:author="Unknown">
              <w:rPr>
                <w:noProof/>
              </w:rPr>
            </w:rPrChange>
          </w:rPr>
          <w:drawing>
            <wp:inline distT="0" distB="0" distL="0" distR="0" wp14:anchorId="1365FC28" wp14:editId="0F4E8BD7">
              <wp:extent cx="4483809" cy="317707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3379" cy="3176765"/>
                      </a:xfrm>
                      <a:prstGeom prst="rect">
                        <a:avLst/>
                      </a:prstGeom>
                      <a:noFill/>
                    </pic:spPr>
                  </pic:pic>
                </a:graphicData>
              </a:graphic>
            </wp:inline>
          </w:drawing>
        </w:r>
      </w:ins>
    </w:p>
    <w:p w14:paraId="065885CB" w14:textId="77777777" w:rsidR="001B3CA6" w:rsidRDefault="001B3CA6" w:rsidP="004B17A4">
      <w:pPr>
        <w:spacing w:after="0"/>
        <w:rPr>
          <w:ins w:id="107" w:author="Bruno M. Kelpsas" w:date="2018-03-01T17:31:00Z"/>
          <w:rFonts w:ascii="Segoe UI" w:eastAsia="Times New Roman" w:hAnsi="Segoe UI" w:cs="Segoe UI"/>
          <w:sz w:val="18"/>
          <w:szCs w:val="18"/>
        </w:rPr>
      </w:pPr>
    </w:p>
    <w:p w14:paraId="7D03A05C" w14:textId="71107725" w:rsidR="004B17A4" w:rsidRDefault="004B17A4" w:rsidP="004B17A4">
      <w:pPr>
        <w:spacing w:after="0"/>
        <w:rPr>
          <w:ins w:id="108" w:author="Star Vanamali" w:date="2018-02-26T11:16:00Z"/>
          <w:rFonts w:ascii="Segoe UI" w:eastAsia="Times New Roman" w:hAnsi="Segoe UI" w:cs="Segoe UI"/>
          <w:sz w:val="18"/>
          <w:szCs w:val="18"/>
        </w:rPr>
      </w:pPr>
      <w:r w:rsidRPr="004B17A4">
        <w:rPr>
          <w:rFonts w:ascii="Segoe UI" w:eastAsia="Times New Roman" w:hAnsi="Segoe UI" w:cs="Segoe UI"/>
          <w:sz w:val="18"/>
          <w:szCs w:val="18"/>
        </w:rPr>
        <w:t xml:space="preserve">Review and answer each question below.  Add or subtract the points associated with each question to determine your total score.  A point total of </w:t>
      </w:r>
      <w:ins w:id="109" w:author="Star Vanamali" w:date="2018-02-26T11:43:00Z">
        <w:r w:rsidR="00F829B3">
          <w:rPr>
            <w:rFonts w:ascii="Segoe UI" w:eastAsia="Times New Roman" w:hAnsi="Segoe UI" w:cs="Segoe UI"/>
            <w:sz w:val="18"/>
            <w:szCs w:val="18"/>
          </w:rPr>
          <w:t>1-15 indicates…. A point total of 16-30 indicates</w:t>
        </w:r>
      </w:ins>
      <w:ins w:id="110" w:author="Star Vanamali" w:date="2018-02-26T11:44:00Z">
        <w:r w:rsidR="00F829B3">
          <w:rPr>
            <w:rFonts w:ascii="Segoe UI" w:eastAsia="Times New Roman" w:hAnsi="Segoe UI" w:cs="Segoe UI"/>
            <w:sz w:val="18"/>
            <w:szCs w:val="18"/>
          </w:rPr>
          <w:t>…. . A point total of 31-50 indicates</w:t>
        </w:r>
      </w:ins>
      <w:del w:id="111" w:author="Star Vanamali" w:date="2018-02-26T11:43:00Z">
        <w:r w:rsidRPr="004B17A4" w:rsidDel="00F829B3">
          <w:rPr>
            <w:rFonts w:ascii="Segoe UI" w:eastAsia="Times New Roman" w:hAnsi="Segoe UI" w:cs="Segoe UI"/>
            <w:sz w:val="18"/>
            <w:szCs w:val="18"/>
          </w:rPr>
          <w:delText>10</w:delText>
        </w:r>
      </w:del>
      <w:del w:id="112" w:author="Star Vanamali" w:date="2018-02-26T11:44:00Z">
        <w:r w:rsidRPr="004B17A4" w:rsidDel="00F829B3">
          <w:rPr>
            <w:rFonts w:ascii="Segoe UI" w:eastAsia="Times New Roman" w:hAnsi="Segoe UI" w:cs="Segoe UI"/>
            <w:sz w:val="18"/>
            <w:szCs w:val="18"/>
          </w:rPr>
          <w:delText xml:space="preserve"> or more indicates</w:delText>
        </w:r>
      </w:del>
      <w:r w:rsidRPr="004B17A4">
        <w:rPr>
          <w:rFonts w:ascii="Segoe UI" w:eastAsia="Times New Roman" w:hAnsi="Segoe UI" w:cs="Segoe UI"/>
          <w:sz w:val="18"/>
          <w:szCs w:val="18"/>
        </w:rPr>
        <w:t xml:space="preserve"> that you may get a </w:t>
      </w:r>
      <w:r w:rsidRPr="004B17A4">
        <w:rPr>
          <w:rFonts w:ascii="Segoe UI" w:eastAsia="Times New Roman" w:hAnsi="Segoe UI" w:cs="Segoe UI"/>
          <w:sz w:val="18"/>
          <w:szCs w:val="18"/>
        </w:rPr>
        <w:lastRenderedPageBreak/>
        <w:t xml:space="preserve">substantial ROI from a </w:t>
      </w:r>
      <w:proofErr w:type="spellStart"/>
      <w:r w:rsidRPr="004B17A4">
        <w:rPr>
          <w:rFonts w:ascii="Segoe UI" w:eastAsia="Times New Roman" w:hAnsi="Segoe UI" w:cs="Segoe UI"/>
          <w:sz w:val="18"/>
          <w:szCs w:val="18"/>
        </w:rPr>
        <w:t>blockchain</w:t>
      </w:r>
      <w:proofErr w:type="spellEnd"/>
      <w:r w:rsidRPr="004B17A4">
        <w:rPr>
          <w:rFonts w:ascii="Segoe UI" w:eastAsia="Times New Roman" w:hAnsi="Segoe UI" w:cs="Segoe UI"/>
          <w:sz w:val="18"/>
          <w:szCs w:val="18"/>
        </w:rPr>
        <w:t xml:space="preserve"> approach.  Note that this is a notional table and the level of importance associated with each question may be tied to the use case being assessed.  Assign Points based on Attribute Importance Rank (with suggested weighting).  You may adjust weight of questions for your use case. (5 - Critical, 3 - High, 2 – Moderate, 1- </w:t>
      </w:r>
      <w:commentRangeStart w:id="113"/>
      <w:r w:rsidRPr="004B17A4">
        <w:rPr>
          <w:rFonts w:ascii="Segoe UI" w:eastAsia="Times New Roman" w:hAnsi="Segoe UI" w:cs="Segoe UI"/>
          <w:sz w:val="18"/>
          <w:szCs w:val="18"/>
        </w:rPr>
        <w:t>Slightly</w:t>
      </w:r>
      <w:commentRangeEnd w:id="113"/>
      <w:r w:rsidR="00B971A4">
        <w:rPr>
          <w:rStyle w:val="CommentReference"/>
        </w:rPr>
        <w:commentReference w:id="113"/>
      </w:r>
      <w:r w:rsidRPr="004B17A4">
        <w:rPr>
          <w:rFonts w:ascii="Segoe UI" w:eastAsia="Times New Roman" w:hAnsi="Segoe UI" w:cs="Segoe UI"/>
          <w:sz w:val="18"/>
          <w:szCs w:val="18"/>
        </w:rPr>
        <w:t>) </w:t>
      </w:r>
    </w:p>
    <w:p w14:paraId="0581A4B7" w14:textId="77777777" w:rsidR="00042DB8" w:rsidRDefault="00042DB8" w:rsidP="004B17A4">
      <w:pPr>
        <w:spacing w:after="0"/>
        <w:rPr>
          <w:ins w:id="114" w:author="Star Vanamali" w:date="2018-02-26T11:16:00Z"/>
          <w:rFonts w:ascii="Segoe UI" w:eastAsia="Times New Roman" w:hAnsi="Segoe UI" w:cs="Segoe UI"/>
          <w:sz w:val="18"/>
          <w:szCs w:val="18"/>
        </w:rPr>
      </w:pPr>
    </w:p>
    <w:p w14:paraId="575C0E2D" w14:textId="57D095D8" w:rsidR="00695C18" w:rsidRDefault="00695C18" w:rsidP="001A03FE">
      <w:pPr>
        <w:pStyle w:val="ListParagraph"/>
        <w:numPr>
          <w:ilvl w:val="0"/>
          <w:numId w:val="40"/>
        </w:numPr>
        <w:rPr>
          <w:ins w:id="115" w:author="Bruno M. Kelpsas" w:date="2018-03-01T13:08:00Z"/>
          <w:rStyle w:val="normaltextrun"/>
          <w:rFonts w:ascii="Calibri" w:hAnsi="Calibri" w:cs="Calibri"/>
          <w:color w:val="000000"/>
        </w:rPr>
      </w:pPr>
      <w:ins w:id="116" w:author="Bruno M. Kelpsas" w:date="2018-03-01T12:47:00Z">
        <w:r>
          <w:rPr>
            <w:rStyle w:val="normaltextrun"/>
            <w:rFonts w:ascii="Calibri" w:hAnsi="Calibri" w:cs="Calibri"/>
            <w:color w:val="000000"/>
          </w:rPr>
          <w:t xml:space="preserve">Are you executives and senior leadership </w:t>
        </w:r>
      </w:ins>
      <w:ins w:id="117" w:author="Bruno M. Kelpsas" w:date="2018-03-01T17:34:00Z">
        <w:r w:rsidR="00101FD5">
          <w:rPr>
            <w:rStyle w:val="normaltextrun"/>
            <w:rFonts w:ascii="Calibri" w:hAnsi="Calibri" w:cs="Calibri"/>
            <w:color w:val="000000"/>
          </w:rPr>
          <w:t>prepared</w:t>
        </w:r>
      </w:ins>
      <w:ins w:id="118" w:author="Bruno M. Kelpsas" w:date="2018-03-01T12:47:00Z">
        <w:r>
          <w:rPr>
            <w:rStyle w:val="normaltextrun"/>
            <w:rFonts w:ascii="Calibri" w:hAnsi="Calibri" w:cs="Calibri"/>
            <w:color w:val="000000"/>
          </w:rPr>
          <w:t xml:space="preserve"> to transform the respective business capabilities into a D</w:t>
        </w:r>
      </w:ins>
      <w:ins w:id="119" w:author="Bruno M. Kelpsas" w:date="2018-03-01T12:48:00Z">
        <w:r>
          <w:rPr>
            <w:rStyle w:val="normaltextrun"/>
            <w:rFonts w:ascii="Calibri" w:hAnsi="Calibri" w:cs="Calibri"/>
            <w:color w:val="000000"/>
          </w:rPr>
          <w:t>ecentralized Organization (</w:t>
        </w:r>
        <w:commentRangeStart w:id="120"/>
        <w:commentRangeStart w:id="121"/>
        <w:r>
          <w:rPr>
            <w:rStyle w:val="normaltextrun"/>
            <w:rFonts w:ascii="Calibri" w:hAnsi="Calibri" w:cs="Calibri"/>
            <w:color w:val="000000"/>
          </w:rPr>
          <w:t>DO</w:t>
        </w:r>
      </w:ins>
      <w:commentRangeEnd w:id="120"/>
      <w:ins w:id="122" w:author="Bruno M. Kelpsas" w:date="2018-03-01T12:49:00Z">
        <w:r>
          <w:rPr>
            <w:rStyle w:val="CommentReference"/>
          </w:rPr>
          <w:commentReference w:id="120"/>
        </w:r>
      </w:ins>
      <w:commentRangeEnd w:id="121"/>
      <w:ins w:id="123" w:author="Bruno M. Kelpsas" w:date="2018-03-01T13:24:00Z">
        <w:r w:rsidR="00B1198D">
          <w:rPr>
            <w:rStyle w:val="CommentReference"/>
          </w:rPr>
          <w:commentReference w:id="121"/>
        </w:r>
      </w:ins>
      <w:ins w:id="124" w:author="Bruno M. Kelpsas" w:date="2018-03-01T12:48:00Z">
        <w:r>
          <w:rPr>
            <w:rStyle w:val="normaltextrun"/>
            <w:rFonts w:ascii="Calibri" w:hAnsi="Calibri" w:cs="Calibri"/>
            <w:color w:val="000000"/>
          </w:rPr>
          <w:t>)?</w:t>
        </w:r>
      </w:ins>
    </w:p>
    <w:p w14:paraId="4D81B1A9" w14:textId="27A2B7CE" w:rsidR="00E17730" w:rsidRPr="00695C18" w:rsidRDefault="00E17730" w:rsidP="001A03FE">
      <w:pPr>
        <w:pStyle w:val="ListParagraph"/>
        <w:numPr>
          <w:ilvl w:val="0"/>
          <w:numId w:val="40"/>
        </w:numPr>
        <w:rPr>
          <w:ins w:id="125" w:author="Bruno M. Kelpsas" w:date="2018-03-01T12:46:00Z"/>
          <w:rStyle w:val="normaltextrun"/>
          <w:rFonts w:ascii="Calibri" w:hAnsi="Calibri" w:cs="Calibri"/>
          <w:color w:val="000000"/>
          <w:rPrChange w:id="126" w:author="Bruno M. Kelpsas" w:date="2018-03-01T12:46:00Z">
            <w:rPr>
              <w:ins w:id="127" w:author="Bruno M. Kelpsas" w:date="2018-03-01T12:46:00Z"/>
              <w:rStyle w:val="normaltextrun"/>
              <w:rFonts w:ascii="Calibri" w:hAnsi="Calibri" w:cs="Calibri"/>
              <w:b/>
              <w:bCs/>
              <w:color w:val="000000"/>
            </w:rPr>
          </w:rPrChange>
        </w:rPr>
      </w:pPr>
      <w:ins w:id="128" w:author="Bruno M. Kelpsas" w:date="2018-03-01T13:08:00Z">
        <w:r>
          <w:rPr>
            <w:rStyle w:val="normaltextrun"/>
            <w:rFonts w:ascii="Calibri" w:hAnsi="Calibri" w:cs="Calibri"/>
            <w:color w:val="000000"/>
          </w:rPr>
          <w:t xml:space="preserve">If you are able to </w:t>
        </w:r>
      </w:ins>
      <w:ins w:id="129" w:author="Bruno M. Kelpsas" w:date="2018-03-01T13:09:00Z">
        <w:r>
          <w:rPr>
            <w:rStyle w:val="normaltextrun"/>
            <w:rFonts w:ascii="Calibri" w:hAnsi="Calibri" w:cs="Calibri"/>
            <w:color w:val="000000"/>
          </w:rPr>
          <w:t xml:space="preserve">repurpose business </w:t>
        </w:r>
      </w:ins>
      <w:ins w:id="130" w:author="Bruno M. Kelpsas" w:date="2018-03-01T13:11:00Z">
        <w:r>
          <w:rPr>
            <w:rStyle w:val="normaltextrun"/>
            <w:rFonts w:ascii="Calibri" w:hAnsi="Calibri" w:cs="Calibri"/>
            <w:color w:val="000000"/>
          </w:rPr>
          <w:t xml:space="preserve">logic </w:t>
        </w:r>
      </w:ins>
      <w:ins w:id="131" w:author="Bruno M. Kelpsas" w:date="2018-03-01T13:10:00Z">
        <w:r w:rsidR="00B1198D">
          <w:rPr>
            <w:rStyle w:val="normaltextrun"/>
            <w:rFonts w:ascii="Calibri" w:hAnsi="Calibri" w:cs="Calibri"/>
            <w:color w:val="000000"/>
          </w:rPr>
          <w:t>to a D</w:t>
        </w:r>
        <w:r>
          <w:rPr>
            <w:rStyle w:val="normaltextrun"/>
            <w:rFonts w:ascii="Calibri" w:hAnsi="Calibri" w:cs="Calibri"/>
            <w:color w:val="000000"/>
          </w:rPr>
          <w:t xml:space="preserve">O </w:t>
        </w:r>
      </w:ins>
      <w:ins w:id="132" w:author="Bruno M. Kelpsas" w:date="2018-03-01T13:11:00Z">
        <w:r>
          <w:rPr>
            <w:rStyle w:val="normaltextrun"/>
            <w:rFonts w:ascii="Calibri" w:hAnsi="Calibri" w:cs="Calibri"/>
            <w:color w:val="000000"/>
          </w:rPr>
          <w:t>–</w:t>
        </w:r>
      </w:ins>
      <w:ins w:id="133" w:author="Bruno M. Kelpsas" w:date="2018-03-01T13:10:00Z">
        <w:r>
          <w:rPr>
            <w:rStyle w:val="normaltextrun"/>
            <w:rFonts w:ascii="Calibri" w:hAnsi="Calibri" w:cs="Calibri"/>
            <w:color w:val="000000"/>
          </w:rPr>
          <w:t xml:space="preserve"> </w:t>
        </w:r>
      </w:ins>
      <w:ins w:id="134" w:author="Bruno M. Kelpsas" w:date="2018-03-01T13:11:00Z">
        <w:r>
          <w:rPr>
            <w:rStyle w:val="normaltextrun"/>
            <w:rFonts w:ascii="Calibri" w:hAnsi="Calibri" w:cs="Calibri"/>
            <w:color w:val="000000"/>
          </w:rPr>
          <w:t>have you identified how your Core Competencies will benefit?</w:t>
        </w:r>
      </w:ins>
    </w:p>
    <w:p w14:paraId="0382C48D" w14:textId="1EE8D8C7" w:rsidR="00042DB8" w:rsidRPr="008C138D" w:rsidRDefault="00042DB8" w:rsidP="001A03FE">
      <w:pPr>
        <w:pStyle w:val="ListParagraph"/>
        <w:numPr>
          <w:ilvl w:val="0"/>
          <w:numId w:val="40"/>
        </w:numPr>
        <w:rPr>
          <w:rStyle w:val="eop"/>
          <w:rFonts w:ascii="Calibri" w:hAnsi="Calibri" w:cs="Calibri"/>
          <w:color w:val="000000"/>
        </w:rPr>
      </w:pPr>
      <w:r w:rsidRPr="008C138D">
        <w:rPr>
          <w:rStyle w:val="normaltextrun"/>
          <w:rFonts w:ascii="Calibri" w:hAnsi="Calibri" w:cs="Calibri"/>
          <w:b/>
          <w:bCs/>
          <w:color w:val="000000"/>
        </w:rPr>
        <w:t xml:space="preserve">Will the use case involve a business network which spans multiple </w:t>
      </w:r>
      <w:commentRangeStart w:id="135"/>
      <w:r w:rsidRPr="008C138D">
        <w:rPr>
          <w:rStyle w:val="normaltextrun"/>
          <w:rFonts w:ascii="Calibri" w:hAnsi="Calibri" w:cs="Calibri"/>
          <w:b/>
          <w:bCs/>
          <w:color w:val="000000"/>
        </w:rPr>
        <w:t>organizations</w:t>
      </w:r>
      <w:commentRangeEnd w:id="135"/>
      <w:r w:rsidR="00B971A4">
        <w:rPr>
          <w:rStyle w:val="CommentReference"/>
        </w:rPr>
        <w:commentReference w:id="135"/>
      </w:r>
      <w:r w:rsidRPr="008C138D">
        <w:rPr>
          <w:rStyle w:val="normaltextrun"/>
          <w:rFonts w:ascii="Calibri" w:hAnsi="Calibri" w:cs="Calibri"/>
          <w:b/>
          <w:bCs/>
          <w:color w:val="000000"/>
        </w:rPr>
        <w:t>/agencies?  </w:t>
      </w:r>
      <w:r w:rsidRPr="008C138D">
        <w:rPr>
          <w:rStyle w:val="normaltextrun"/>
          <w:rFonts w:ascii="Calibri" w:hAnsi="Calibri" w:cs="Calibri"/>
          <w:color w:val="000000"/>
        </w:rPr>
        <w:t xml:space="preserve">While a single organization may be used for an initial proof of concept or pilot, the varying degrees of trust amongst multiple organizations/agencies lead to a stronger long-term case for </w:t>
      </w:r>
      <w:proofErr w:type="spellStart"/>
      <w:r w:rsidRPr="008C138D">
        <w:rPr>
          <w:rStyle w:val="normaltextrun"/>
          <w:rFonts w:ascii="Calibri" w:hAnsi="Calibri" w:cs="Calibri"/>
          <w:color w:val="000000"/>
        </w:rPr>
        <w:t>blockchain</w:t>
      </w:r>
      <w:proofErr w:type="spellEnd"/>
      <w:r w:rsidRPr="008C138D">
        <w:rPr>
          <w:rStyle w:val="normaltextrun"/>
          <w:rFonts w:ascii="Calibri" w:hAnsi="Calibri" w:cs="Calibri"/>
          <w:color w:val="000000"/>
        </w:rPr>
        <w:t>. </w:t>
      </w:r>
      <w:r w:rsidRPr="008C138D">
        <w:rPr>
          <w:rStyle w:val="eop"/>
          <w:rFonts w:ascii="Calibri" w:hAnsi="Calibri" w:cs="Calibri"/>
          <w:color w:val="000000"/>
        </w:rPr>
        <w:t> </w:t>
      </w:r>
    </w:p>
    <w:p w14:paraId="2D790C61" w14:textId="2D1C8C98" w:rsidR="008C138D" w:rsidRDefault="008C138D" w:rsidP="001A03FE">
      <w:pPr>
        <w:pStyle w:val="ListParagraph"/>
        <w:numPr>
          <w:ilvl w:val="1"/>
          <w:numId w:val="40"/>
        </w:numPr>
      </w:pPr>
      <w:r>
        <w:t>1</w:t>
      </w:r>
    </w:p>
    <w:p w14:paraId="1CBD8178" w14:textId="5AA3CAFA" w:rsidR="008C138D" w:rsidRDefault="008C138D" w:rsidP="001A03FE">
      <w:pPr>
        <w:pStyle w:val="ListParagraph"/>
        <w:numPr>
          <w:ilvl w:val="1"/>
          <w:numId w:val="40"/>
        </w:numPr>
      </w:pPr>
      <w:r>
        <w:t>2</w:t>
      </w:r>
    </w:p>
    <w:p w14:paraId="6716395E" w14:textId="40569716" w:rsidR="008C138D" w:rsidRDefault="008C138D" w:rsidP="001A03FE">
      <w:pPr>
        <w:pStyle w:val="ListParagraph"/>
        <w:numPr>
          <w:ilvl w:val="1"/>
          <w:numId w:val="40"/>
        </w:numPr>
      </w:pPr>
      <w:r>
        <w:t>3</w:t>
      </w:r>
    </w:p>
    <w:p w14:paraId="58AEAE03" w14:textId="6DFA5454" w:rsidR="008C138D" w:rsidRDefault="008C138D" w:rsidP="001A03FE">
      <w:pPr>
        <w:pStyle w:val="ListParagraph"/>
        <w:numPr>
          <w:ilvl w:val="1"/>
          <w:numId w:val="40"/>
        </w:numPr>
      </w:pPr>
      <w:r>
        <w:t>4</w:t>
      </w:r>
    </w:p>
    <w:p w14:paraId="54EEF358" w14:textId="11654357" w:rsidR="008C138D" w:rsidRDefault="008C138D" w:rsidP="001A03FE">
      <w:pPr>
        <w:pStyle w:val="ListParagraph"/>
        <w:numPr>
          <w:ilvl w:val="1"/>
          <w:numId w:val="40"/>
        </w:numPr>
      </w:pPr>
      <w:r>
        <w:t>5</w:t>
      </w:r>
    </w:p>
    <w:p w14:paraId="23E8493F" w14:textId="77777777" w:rsidR="008C138D" w:rsidRPr="001A03FE" w:rsidRDefault="008C138D" w:rsidP="008C138D">
      <w:pPr>
        <w:pStyle w:val="ListParagraph"/>
        <w:numPr>
          <w:ilvl w:val="0"/>
          <w:numId w:val="40"/>
        </w:numPr>
        <w:rPr>
          <w:rStyle w:val="normaltextrun"/>
        </w:rPr>
      </w:pPr>
      <w:commentRangeStart w:id="136"/>
      <w:r w:rsidRPr="008C138D">
        <w:rPr>
          <w:rStyle w:val="normaltextrun"/>
          <w:rFonts w:ascii="Calibri" w:hAnsi="Calibri" w:cs="Calibri"/>
          <w:b/>
          <w:bCs/>
          <w:color w:val="000000"/>
        </w:rPr>
        <w:t>Is</w:t>
      </w:r>
      <w:commentRangeEnd w:id="136"/>
      <w:r w:rsidR="00B971A4">
        <w:rPr>
          <w:rStyle w:val="CommentReference"/>
        </w:rPr>
        <w:commentReference w:id="136"/>
      </w:r>
      <w:r w:rsidRPr="008C138D">
        <w:rPr>
          <w:rStyle w:val="normaltextrun"/>
          <w:rFonts w:ascii="Calibri" w:hAnsi="Calibri" w:cs="Calibri"/>
          <w:b/>
          <w:bCs/>
          <w:color w:val="000000"/>
        </w:rPr>
        <w:t xml:space="preserve"> there a current lack of trust amongst the business network participants and/or sources of data?</w:t>
      </w:r>
      <w:r w:rsidRPr="008C138D">
        <w:rPr>
          <w:rStyle w:val="normaltextrun"/>
          <w:rFonts w:ascii="Calibri" w:hAnsi="Calibri" w:cs="Calibri"/>
          <w:color w:val="000000"/>
        </w:rPr>
        <w:t xml:space="preserve">  Sources may include </w:t>
      </w:r>
      <w:proofErr w:type="spellStart"/>
      <w:r w:rsidRPr="008C138D">
        <w:rPr>
          <w:rStyle w:val="normaltextrun"/>
          <w:rFonts w:ascii="Calibri" w:hAnsi="Calibri" w:cs="Calibri"/>
          <w:color w:val="000000"/>
        </w:rPr>
        <w:t>IoT</w:t>
      </w:r>
      <w:proofErr w:type="spellEnd"/>
      <w:r w:rsidRPr="008C138D">
        <w:rPr>
          <w:rStyle w:val="normaltextrun"/>
          <w:rFonts w:ascii="Calibri" w:hAnsi="Calibri" w:cs="Calibri"/>
          <w:color w:val="000000"/>
        </w:rPr>
        <w:t xml:space="preserve"> devices, legacy systems, service providers, and users from multiple agencies.   Note: The Blockchain may not prevent poor data quality.</w:t>
      </w:r>
    </w:p>
    <w:p w14:paraId="665EC86F" w14:textId="77777777" w:rsidR="008C138D" w:rsidRPr="001A03FE" w:rsidRDefault="008C138D" w:rsidP="001A03FE">
      <w:pPr>
        <w:pStyle w:val="ListParagraph"/>
        <w:numPr>
          <w:ilvl w:val="1"/>
          <w:numId w:val="40"/>
        </w:numPr>
        <w:rPr>
          <w:rStyle w:val="normaltextrun"/>
        </w:rPr>
      </w:pPr>
      <w:r>
        <w:rPr>
          <w:rStyle w:val="normaltextrun"/>
          <w:b/>
          <w:bCs/>
        </w:rPr>
        <w:t>1</w:t>
      </w:r>
    </w:p>
    <w:p w14:paraId="6B57A1FB" w14:textId="77777777" w:rsidR="008C138D" w:rsidRPr="001A03FE" w:rsidRDefault="008C138D" w:rsidP="001A03FE">
      <w:pPr>
        <w:pStyle w:val="ListParagraph"/>
        <w:numPr>
          <w:ilvl w:val="1"/>
          <w:numId w:val="40"/>
        </w:numPr>
        <w:rPr>
          <w:rStyle w:val="normaltextrun"/>
        </w:rPr>
      </w:pPr>
      <w:r>
        <w:rPr>
          <w:rStyle w:val="normaltextrun"/>
          <w:b/>
          <w:bCs/>
        </w:rPr>
        <w:t>2</w:t>
      </w:r>
    </w:p>
    <w:p w14:paraId="186E7A07" w14:textId="77777777" w:rsidR="008C138D" w:rsidRPr="001A03FE" w:rsidRDefault="008C138D" w:rsidP="001A03FE">
      <w:pPr>
        <w:pStyle w:val="ListParagraph"/>
        <w:numPr>
          <w:ilvl w:val="1"/>
          <w:numId w:val="40"/>
        </w:numPr>
        <w:rPr>
          <w:rStyle w:val="normaltextrun"/>
        </w:rPr>
      </w:pPr>
      <w:r>
        <w:rPr>
          <w:rStyle w:val="normaltextrun"/>
          <w:b/>
          <w:bCs/>
        </w:rPr>
        <w:t>3</w:t>
      </w:r>
    </w:p>
    <w:p w14:paraId="402526ED" w14:textId="77777777" w:rsidR="008C138D" w:rsidRPr="001A03FE" w:rsidRDefault="008C138D" w:rsidP="001A03FE">
      <w:pPr>
        <w:pStyle w:val="ListParagraph"/>
        <w:numPr>
          <w:ilvl w:val="1"/>
          <w:numId w:val="40"/>
        </w:numPr>
        <w:rPr>
          <w:rStyle w:val="normaltextrun"/>
        </w:rPr>
      </w:pPr>
      <w:r>
        <w:rPr>
          <w:rStyle w:val="normaltextrun"/>
          <w:b/>
          <w:bCs/>
        </w:rPr>
        <w:t>4</w:t>
      </w:r>
    </w:p>
    <w:p w14:paraId="2F6184EE" w14:textId="3DAFCCD9" w:rsidR="008C138D" w:rsidRPr="001A03FE" w:rsidRDefault="008C138D" w:rsidP="001A03FE">
      <w:pPr>
        <w:pStyle w:val="ListParagraph"/>
        <w:numPr>
          <w:ilvl w:val="1"/>
          <w:numId w:val="40"/>
        </w:numPr>
        <w:rPr>
          <w:b/>
          <w:bCs/>
        </w:rPr>
      </w:pPr>
      <w:r>
        <w:rPr>
          <w:rStyle w:val="normaltextrun"/>
          <w:b/>
          <w:bCs/>
        </w:rPr>
        <w:t>5</w:t>
      </w:r>
      <w:r w:rsidRPr="008C138D">
        <w:rPr>
          <w:rStyle w:val="eop"/>
          <w:rFonts w:ascii="Calibri" w:hAnsi="Calibri" w:cs="Calibri"/>
          <w:color w:val="000000"/>
        </w:rPr>
        <w:t> </w:t>
      </w:r>
    </w:p>
    <w:p w14:paraId="0EA36E2E" w14:textId="74D22F83" w:rsidR="00055FD4" w:rsidRPr="00055FD4" w:rsidRDefault="00055FD4" w:rsidP="001A03FE">
      <w:pPr>
        <w:pStyle w:val="ListParagraph"/>
        <w:numPr>
          <w:ilvl w:val="0"/>
          <w:numId w:val="40"/>
        </w:numPr>
        <w:rPr>
          <w:ins w:id="137" w:author="Bruno M. Kelpsas" w:date="2018-03-01T12:57:00Z"/>
          <w:rStyle w:val="normaltextrun"/>
          <w:rPrChange w:id="138" w:author="Bruno M. Kelpsas" w:date="2018-03-01T12:57:00Z">
            <w:rPr>
              <w:ins w:id="139" w:author="Bruno M. Kelpsas" w:date="2018-03-01T12:57:00Z"/>
              <w:rStyle w:val="normaltextrun"/>
              <w:rFonts w:ascii="Calibri" w:hAnsi="Calibri" w:cs="Calibri"/>
              <w:b/>
              <w:bCs/>
              <w:color w:val="000000"/>
              <w:shd w:val="clear" w:color="auto" w:fill="FFFFFF"/>
            </w:rPr>
          </w:rPrChange>
        </w:rPr>
      </w:pPr>
      <w:ins w:id="140" w:author="Bruno M. Kelpsas" w:date="2018-03-01T12:57:00Z">
        <w:r>
          <w:rPr>
            <w:rStyle w:val="normaltextrun"/>
          </w:rPr>
          <w:t xml:space="preserve">Is there a </w:t>
        </w:r>
      </w:ins>
      <w:ins w:id="141" w:author="Bruno M. Kelpsas" w:date="2018-03-01T12:58:00Z">
        <w:r>
          <w:rPr>
            <w:rStyle w:val="normaltextrun"/>
          </w:rPr>
          <w:t>need to create a</w:t>
        </w:r>
      </w:ins>
      <w:ins w:id="142" w:author="Bruno M. Kelpsas" w:date="2018-03-01T12:59:00Z">
        <w:r>
          <w:rPr>
            <w:rStyle w:val="normaltextrun"/>
          </w:rPr>
          <w:t xml:space="preserve"> Custodian </w:t>
        </w:r>
      </w:ins>
      <w:ins w:id="143" w:author="Bruno M. Kelpsas" w:date="2018-03-01T12:58:00Z">
        <w:r>
          <w:rPr>
            <w:rStyle w:val="normaltextrun"/>
          </w:rPr>
          <w:t xml:space="preserve">[Owner] of </w:t>
        </w:r>
      </w:ins>
      <w:ins w:id="144" w:author="Bruno M. Kelpsas" w:date="2018-03-01T12:59:00Z">
        <w:r>
          <w:rPr>
            <w:rStyle w:val="normaltextrun"/>
          </w:rPr>
          <w:t xml:space="preserve">Membership for </w:t>
        </w:r>
      </w:ins>
      <w:ins w:id="145" w:author="Bruno M. Kelpsas" w:date="2018-03-01T13:06:00Z">
        <w:r>
          <w:rPr>
            <w:rStyle w:val="normaltextrun"/>
          </w:rPr>
          <w:t xml:space="preserve">the Actors and Organizations within your </w:t>
        </w:r>
        <w:commentRangeStart w:id="146"/>
        <w:r>
          <w:rPr>
            <w:rStyle w:val="normaltextrun"/>
          </w:rPr>
          <w:t>process</w:t>
        </w:r>
        <w:commentRangeEnd w:id="146"/>
        <w:r>
          <w:rPr>
            <w:rStyle w:val="CommentReference"/>
          </w:rPr>
          <w:commentReference w:id="146"/>
        </w:r>
        <w:r>
          <w:rPr>
            <w:rStyle w:val="normaltextrun"/>
          </w:rPr>
          <w:t>?</w:t>
        </w:r>
      </w:ins>
    </w:p>
    <w:p w14:paraId="378200CB" w14:textId="76488846" w:rsidR="008C138D" w:rsidRPr="001A03FE" w:rsidRDefault="003518C3" w:rsidP="001A03FE">
      <w:pPr>
        <w:pStyle w:val="ListParagraph"/>
        <w:numPr>
          <w:ilvl w:val="0"/>
          <w:numId w:val="40"/>
        </w:numPr>
        <w:rPr>
          <w:rStyle w:val="normaltextrun"/>
        </w:rPr>
      </w:pPr>
      <w:r>
        <w:rPr>
          <w:rStyle w:val="normaltextrun"/>
          <w:rFonts w:ascii="Calibri" w:hAnsi="Calibri" w:cs="Calibri"/>
          <w:b/>
          <w:bCs/>
          <w:color w:val="000000"/>
          <w:shd w:val="clear" w:color="auto" w:fill="FFFFFF"/>
        </w:rPr>
        <w:t>Does the use case require or can it benefit from strict transaction immutability? </w:t>
      </w:r>
      <w:r>
        <w:rPr>
          <w:rStyle w:val="normaltextrun"/>
          <w:rFonts w:ascii="Calibri" w:hAnsi="Calibri" w:cs="Calibri"/>
          <w:color w:val="000000"/>
          <w:shd w:val="clear" w:color="auto" w:fill="FFFFFF"/>
        </w:rPr>
        <w:t> Ledger transaction entries are </w:t>
      </w:r>
      <w:proofErr w:type="gramStart"/>
      <w:r>
        <w:rPr>
          <w:rStyle w:val="contextualspellingandgrammarerror"/>
          <w:rFonts w:ascii="Calibri" w:hAnsi="Calibri" w:cs="Calibri"/>
          <w:color w:val="000000"/>
          <w:shd w:val="clear" w:color="auto" w:fill="FFFFFF"/>
        </w:rPr>
        <w:t>append</w:t>
      </w:r>
      <w:proofErr w:type="gramEnd"/>
      <w:r>
        <w:rPr>
          <w:rStyle w:val="normaltextrun"/>
          <w:rFonts w:ascii="Calibri" w:hAnsi="Calibri" w:cs="Calibri"/>
          <w:color w:val="000000"/>
          <w:shd w:val="clear" w:color="auto" w:fill="FFFFFF"/>
        </w:rPr>
        <w:t> only.    Transaction records cannot be altered (even by the admin).</w:t>
      </w:r>
    </w:p>
    <w:p w14:paraId="57A0D7D8" w14:textId="27F6370F" w:rsidR="003518C3" w:rsidRPr="001A03FE" w:rsidRDefault="003518C3" w:rsidP="001A03FE">
      <w:pPr>
        <w:pStyle w:val="ListParagraph"/>
        <w:numPr>
          <w:ilvl w:val="1"/>
          <w:numId w:val="40"/>
        </w:numPr>
        <w:rPr>
          <w:rStyle w:val="normaltextrun"/>
        </w:rPr>
      </w:pPr>
      <w:r>
        <w:rPr>
          <w:rStyle w:val="normaltextrun"/>
          <w:rFonts w:ascii="Calibri" w:hAnsi="Calibri" w:cs="Calibri"/>
          <w:b/>
          <w:bCs/>
          <w:color w:val="000000"/>
          <w:shd w:val="clear" w:color="auto" w:fill="FFFFFF"/>
        </w:rPr>
        <w:t>1</w:t>
      </w:r>
    </w:p>
    <w:p w14:paraId="50856165" w14:textId="2BC33B8E" w:rsidR="003518C3" w:rsidRPr="001A03FE" w:rsidRDefault="003518C3" w:rsidP="001A03FE">
      <w:pPr>
        <w:pStyle w:val="ListParagraph"/>
        <w:numPr>
          <w:ilvl w:val="1"/>
          <w:numId w:val="40"/>
        </w:numPr>
        <w:rPr>
          <w:rStyle w:val="normaltextrun"/>
        </w:rPr>
      </w:pPr>
      <w:r>
        <w:rPr>
          <w:rStyle w:val="normaltextrun"/>
          <w:rFonts w:ascii="Calibri" w:hAnsi="Calibri" w:cs="Calibri"/>
          <w:b/>
          <w:bCs/>
          <w:color w:val="000000"/>
          <w:shd w:val="clear" w:color="auto" w:fill="FFFFFF"/>
        </w:rPr>
        <w:t>2</w:t>
      </w:r>
    </w:p>
    <w:p w14:paraId="59304490" w14:textId="0798616F" w:rsidR="003518C3" w:rsidRPr="001A03FE" w:rsidRDefault="003518C3" w:rsidP="001A03FE">
      <w:pPr>
        <w:pStyle w:val="ListParagraph"/>
        <w:numPr>
          <w:ilvl w:val="1"/>
          <w:numId w:val="40"/>
        </w:numPr>
        <w:rPr>
          <w:rStyle w:val="normaltextrun"/>
        </w:rPr>
      </w:pPr>
      <w:r>
        <w:rPr>
          <w:rStyle w:val="normaltextrun"/>
          <w:rFonts w:ascii="Calibri" w:hAnsi="Calibri" w:cs="Calibri"/>
          <w:b/>
          <w:bCs/>
          <w:color w:val="000000"/>
          <w:shd w:val="clear" w:color="auto" w:fill="FFFFFF"/>
        </w:rPr>
        <w:t>3</w:t>
      </w:r>
    </w:p>
    <w:p w14:paraId="7BD077FF" w14:textId="24BE13A1" w:rsidR="003518C3" w:rsidRPr="001A03FE" w:rsidRDefault="003518C3" w:rsidP="001A03FE">
      <w:pPr>
        <w:pStyle w:val="ListParagraph"/>
        <w:numPr>
          <w:ilvl w:val="1"/>
          <w:numId w:val="40"/>
        </w:numPr>
        <w:rPr>
          <w:rStyle w:val="normaltextrun"/>
        </w:rPr>
      </w:pPr>
      <w:r>
        <w:rPr>
          <w:rStyle w:val="normaltextrun"/>
          <w:rFonts w:ascii="Calibri" w:hAnsi="Calibri" w:cs="Calibri"/>
          <w:b/>
          <w:bCs/>
          <w:color w:val="000000"/>
          <w:shd w:val="clear" w:color="auto" w:fill="FFFFFF"/>
        </w:rPr>
        <w:t>4</w:t>
      </w:r>
    </w:p>
    <w:p w14:paraId="2B03D08C" w14:textId="0BF8E1C8" w:rsidR="003518C3" w:rsidRDefault="003518C3" w:rsidP="001A03FE">
      <w:pPr>
        <w:pStyle w:val="ListParagraph"/>
        <w:numPr>
          <w:ilvl w:val="1"/>
          <w:numId w:val="40"/>
        </w:numPr>
        <w:rPr>
          <w:rStyle w:val="normaltextrun"/>
          <w:rFonts w:ascii="Calibri" w:hAnsi="Calibri" w:cs="Calibri"/>
          <w:b/>
          <w:bCs/>
          <w:color w:val="000000"/>
          <w:shd w:val="clear" w:color="auto" w:fill="FFFFFF"/>
        </w:rPr>
      </w:pPr>
      <w:r>
        <w:rPr>
          <w:rStyle w:val="normaltextrun"/>
          <w:rFonts w:ascii="Calibri" w:hAnsi="Calibri" w:cs="Calibri"/>
          <w:b/>
          <w:bCs/>
          <w:color w:val="000000"/>
          <w:shd w:val="clear" w:color="auto" w:fill="FFFFFF"/>
        </w:rPr>
        <w:t>5</w:t>
      </w:r>
    </w:p>
    <w:p w14:paraId="65FA5BD5" w14:textId="76E50506" w:rsidR="003518C3" w:rsidRPr="001A03FE" w:rsidRDefault="00B56616" w:rsidP="001A03FE">
      <w:pPr>
        <w:pStyle w:val="ListParagraph"/>
        <w:numPr>
          <w:ilvl w:val="0"/>
          <w:numId w:val="40"/>
        </w:numPr>
        <w:rPr>
          <w:rStyle w:val="eop"/>
          <w:rFonts w:ascii="Calibri" w:hAnsi="Calibri" w:cs="Calibri"/>
          <w:b/>
          <w:bCs/>
          <w:color w:val="000000"/>
          <w:shd w:val="clear" w:color="auto" w:fill="FFFFFF"/>
        </w:rPr>
      </w:pPr>
      <w:r>
        <w:rPr>
          <w:rStyle w:val="normaltextrun"/>
          <w:rFonts w:ascii="Calibri" w:hAnsi="Calibri" w:cs="Calibri"/>
          <w:b/>
          <w:bCs/>
          <w:color w:val="000000"/>
        </w:rPr>
        <w:t>Does the use case require or can it benefit from using distributed ledgers and a decentralized authority approach? </w:t>
      </w:r>
      <w:r>
        <w:rPr>
          <w:rStyle w:val="eop"/>
          <w:rFonts w:ascii="Calibri" w:hAnsi="Calibri" w:cs="Calibri"/>
          <w:color w:val="000000"/>
        </w:rPr>
        <w:t> </w:t>
      </w:r>
    </w:p>
    <w:p w14:paraId="4AFEA45A" w14:textId="32C036E7" w:rsidR="00B56616" w:rsidRPr="001A03FE" w:rsidRDefault="00B56616" w:rsidP="001A03FE">
      <w:pPr>
        <w:pStyle w:val="ListParagraph"/>
        <w:numPr>
          <w:ilvl w:val="1"/>
          <w:numId w:val="40"/>
        </w:numPr>
        <w:rPr>
          <w:rStyle w:val="eop"/>
        </w:rPr>
      </w:pPr>
      <w:r>
        <w:rPr>
          <w:rStyle w:val="eop"/>
        </w:rPr>
        <w:t>1</w:t>
      </w:r>
    </w:p>
    <w:p w14:paraId="13071430" w14:textId="7B6C2C7D" w:rsidR="00B56616" w:rsidRPr="001A03FE" w:rsidRDefault="00B56616" w:rsidP="001A03FE">
      <w:pPr>
        <w:pStyle w:val="ListParagraph"/>
        <w:numPr>
          <w:ilvl w:val="1"/>
          <w:numId w:val="40"/>
        </w:numPr>
        <w:rPr>
          <w:rStyle w:val="eop"/>
          <w:rFonts w:ascii="Calibri" w:hAnsi="Calibri" w:cs="Calibri"/>
          <w:b/>
          <w:bCs/>
          <w:color w:val="000000"/>
          <w:shd w:val="clear" w:color="auto" w:fill="FFFFFF"/>
        </w:rPr>
      </w:pPr>
      <w:r>
        <w:rPr>
          <w:rStyle w:val="eop"/>
        </w:rPr>
        <w:t>2</w:t>
      </w:r>
    </w:p>
    <w:p w14:paraId="119E27DE" w14:textId="40EC7568" w:rsidR="00B56616" w:rsidRPr="001A03FE" w:rsidRDefault="00B56616" w:rsidP="001A03FE">
      <w:pPr>
        <w:pStyle w:val="ListParagraph"/>
        <w:numPr>
          <w:ilvl w:val="1"/>
          <w:numId w:val="40"/>
        </w:numPr>
        <w:rPr>
          <w:rStyle w:val="eop"/>
          <w:rFonts w:ascii="Calibri" w:hAnsi="Calibri" w:cs="Calibri"/>
          <w:b/>
          <w:bCs/>
          <w:color w:val="000000"/>
          <w:shd w:val="clear" w:color="auto" w:fill="FFFFFF"/>
        </w:rPr>
      </w:pPr>
      <w:r>
        <w:rPr>
          <w:rStyle w:val="eop"/>
        </w:rPr>
        <w:t>3</w:t>
      </w:r>
    </w:p>
    <w:p w14:paraId="7FF3A421" w14:textId="04914EB6" w:rsidR="00B56616" w:rsidRPr="001A03FE" w:rsidRDefault="00B56616" w:rsidP="001A03FE">
      <w:pPr>
        <w:pStyle w:val="ListParagraph"/>
        <w:numPr>
          <w:ilvl w:val="1"/>
          <w:numId w:val="40"/>
        </w:numPr>
        <w:rPr>
          <w:rStyle w:val="eop"/>
          <w:rFonts w:ascii="Calibri" w:hAnsi="Calibri" w:cs="Calibri"/>
          <w:b/>
          <w:bCs/>
          <w:color w:val="000000"/>
          <w:shd w:val="clear" w:color="auto" w:fill="FFFFFF"/>
        </w:rPr>
      </w:pPr>
      <w:r>
        <w:rPr>
          <w:rStyle w:val="eop"/>
        </w:rPr>
        <w:t>4</w:t>
      </w:r>
    </w:p>
    <w:p w14:paraId="4A60F484" w14:textId="789B713F" w:rsidR="00B56616" w:rsidRPr="001A03FE" w:rsidRDefault="00B56616" w:rsidP="001A03FE">
      <w:pPr>
        <w:pStyle w:val="ListParagraph"/>
        <w:numPr>
          <w:ilvl w:val="1"/>
          <w:numId w:val="40"/>
        </w:numPr>
        <w:rPr>
          <w:rStyle w:val="eop"/>
          <w:rFonts w:ascii="Calibri" w:hAnsi="Calibri" w:cs="Calibri"/>
          <w:b/>
          <w:bCs/>
          <w:color w:val="000000"/>
          <w:shd w:val="clear" w:color="auto" w:fill="FFFFFF"/>
        </w:rPr>
      </w:pPr>
      <w:r>
        <w:rPr>
          <w:rStyle w:val="eop"/>
        </w:rPr>
        <w:t>5</w:t>
      </w:r>
    </w:p>
    <w:p w14:paraId="55855F07" w14:textId="69A09FC0" w:rsidR="00B56616" w:rsidRPr="001A03FE" w:rsidRDefault="00B56616" w:rsidP="001A03FE">
      <w:pPr>
        <w:pStyle w:val="ListParagraph"/>
        <w:numPr>
          <w:ilvl w:val="0"/>
          <w:numId w:val="40"/>
        </w:numPr>
        <w:rPr>
          <w:rStyle w:val="normaltextrun"/>
          <w:rFonts w:ascii="Calibri" w:hAnsi="Calibri" w:cs="Calibri"/>
          <w:b/>
          <w:bCs/>
          <w:color w:val="000000"/>
          <w:shd w:val="clear" w:color="auto" w:fill="FFFFFF"/>
        </w:rPr>
      </w:pPr>
      <w:commentRangeStart w:id="147"/>
      <w:r>
        <w:rPr>
          <w:rStyle w:val="normaltextrun"/>
          <w:rFonts w:ascii="Calibri" w:hAnsi="Calibri" w:cs="Calibri"/>
          <w:b/>
          <w:bCs/>
          <w:color w:val="000000"/>
          <w:shd w:val="clear" w:color="auto" w:fill="FFFFFF"/>
        </w:rPr>
        <w:lastRenderedPageBreak/>
        <w:t>Are</w:t>
      </w:r>
      <w:commentRangeEnd w:id="147"/>
      <w:r w:rsidR="00B971A4">
        <w:rPr>
          <w:rStyle w:val="CommentReference"/>
        </w:rPr>
        <w:commentReference w:id="147"/>
      </w:r>
      <w:r>
        <w:rPr>
          <w:rStyle w:val="normaltextrun"/>
          <w:rFonts w:ascii="Calibri" w:hAnsi="Calibri" w:cs="Calibri"/>
          <w:b/>
          <w:bCs/>
          <w:color w:val="000000"/>
          <w:shd w:val="clear" w:color="auto" w:fill="FFFFFF"/>
        </w:rPr>
        <w:t xml:space="preserve"> there existing inter-organization business process inefficiencies? </w:t>
      </w:r>
      <w:r>
        <w:rPr>
          <w:rStyle w:val="normaltextrun"/>
          <w:rFonts w:ascii="Calibri" w:hAnsi="Calibri" w:cs="Calibri"/>
          <w:color w:val="000000"/>
          <w:shd w:val="clear" w:color="auto" w:fill="FFFFFF"/>
        </w:rPr>
        <w:t>(e.g. </w:t>
      </w:r>
      <w:proofErr w:type="gramStart"/>
      <w:r>
        <w:rPr>
          <w:rStyle w:val="contextualspellingandgrammarerror"/>
          <w:rFonts w:ascii="Calibri" w:hAnsi="Calibri" w:cs="Calibri"/>
          <w:color w:val="000000"/>
          <w:shd w:val="clear" w:color="auto" w:fill="FFFFFF"/>
        </w:rPr>
        <w:t>an  excessive</w:t>
      </w:r>
      <w:proofErr w:type="gramEnd"/>
      <w:r>
        <w:rPr>
          <w:rStyle w:val="normaltextrun"/>
          <w:rFonts w:ascii="Calibri" w:hAnsi="Calibri" w:cs="Calibri"/>
          <w:color w:val="000000"/>
          <w:shd w:val="clear" w:color="auto" w:fill="FFFFFF"/>
        </w:rPr>
        <w:t> amount  of  time  being spent on reconciliation?) </w:t>
      </w:r>
    </w:p>
    <w:p w14:paraId="521D6536" w14:textId="15F9EA9C" w:rsidR="00B56616" w:rsidRPr="001A03FE" w:rsidRDefault="00B56616" w:rsidP="001A03FE">
      <w:pPr>
        <w:pStyle w:val="ListParagraph"/>
        <w:numPr>
          <w:ilvl w:val="1"/>
          <w:numId w:val="40"/>
        </w:numPr>
        <w:rPr>
          <w:rStyle w:val="normaltextrun"/>
          <w:rFonts w:ascii="Calibri" w:hAnsi="Calibri" w:cs="Calibri"/>
          <w:b/>
          <w:bCs/>
          <w:color w:val="000000"/>
          <w:shd w:val="clear" w:color="auto" w:fill="FFFFFF"/>
        </w:rPr>
      </w:pPr>
      <w:r>
        <w:rPr>
          <w:rStyle w:val="normaltextrun"/>
        </w:rPr>
        <w:t>1</w:t>
      </w:r>
    </w:p>
    <w:p w14:paraId="4CC0A800" w14:textId="71159E65" w:rsidR="00B56616" w:rsidRPr="001A03FE" w:rsidRDefault="00B56616" w:rsidP="001A03FE">
      <w:pPr>
        <w:pStyle w:val="ListParagraph"/>
        <w:numPr>
          <w:ilvl w:val="1"/>
          <w:numId w:val="40"/>
        </w:numPr>
        <w:rPr>
          <w:rStyle w:val="normaltextrun"/>
          <w:rFonts w:ascii="Calibri" w:hAnsi="Calibri" w:cs="Calibri"/>
          <w:b/>
          <w:bCs/>
          <w:color w:val="000000"/>
          <w:shd w:val="clear" w:color="auto" w:fill="FFFFFF"/>
        </w:rPr>
      </w:pPr>
      <w:r>
        <w:rPr>
          <w:rStyle w:val="normaltextrun"/>
        </w:rPr>
        <w:t>2</w:t>
      </w:r>
    </w:p>
    <w:p w14:paraId="36944486" w14:textId="41E79863" w:rsidR="00B56616" w:rsidRPr="001A03FE" w:rsidRDefault="00B56616" w:rsidP="001A03FE">
      <w:pPr>
        <w:pStyle w:val="ListParagraph"/>
        <w:numPr>
          <w:ilvl w:val="1"/>
          <w:numId w:val="40"/>
        </w:numPr>
        <w:rPr>
          <w:rStyle w:val="normaltextrun"/>
          <w:rFonts w:ascii="Calibri" w:hAnsi="Calibri" w:cs="Calibri"/>
          <w:b/>
          <w:bCs/>
          <w:color w:val="000000"/>
          <w:shd w:val="clear" w:color="auto" w:fill="FFFFFF"/>
        </w:rPr>
      </w:pPr>
      <w:r>
        <w:rPr>
          <w:rStyle w:val="normaltextrun"/>
        </w:rPr>
        <w:t>3</w:t>
      </w:r>
    </w:p>
    <w:p w14:paraId="656A8119" w14:textId="3439A4E0" w:rsidR="00B56616" w:rsidRPr="001A03FE" w:rsidRDefault="00B56616" w:rsidP="001A03FE">
      <w:pPr>
        <w:pStyle w:val="ListParagraph"/>
        <w:numPr>
          <w:ilvl w:val="1"/>
          <w:numId w:val="40"/>
        </w:numPr>
        <w:rPr>
          <w:rStyle w:val="normaltextrun"/>
          <w:rFonts w:ascii="Calibri" w:hAnsi="Calibri" w:cs="Calibri"/>
          <w:b/>
          <w:bCs/>
          <w:color w:val="000000"/>
          <w:shd w:val="clear" w:color="auto" w:fill="FFFFFF"/>
        </w:rPr>
      </w:pPr>
      <w:r>
        <w:rPr>
          <w:rStyle w:val="normaltextrun"/>
        </w:rPr>
        <w:t>4</w:t>
      </w:r>
    </w:p>
    <w:p w14:paraId="6CCDF4EA" w14:textId="4B4365FA" w:rsidR="00B56616" w:rsidRPr="001A03FE" w:rsidRDefault="00B56616" w:rsidP="001A03FE">
      <w:pPr>
        <w:pStyle w:val="ListParagraph"/>
        <w:numPr>
          <w:ilvl w:val="1"/>
          <w:numId w:val="40"/>
        </w:numPr>
        <w:rPr>
          <w:rStyle w:val="normaltextrun"/>
          <w:rFonts w:ascii="Calibri" w:hAnsi="Calibri" w:cs="Calibri"/>
          <w:b/>
          <w:bCs/>
          <w:color w:val="000000"/>
          <w:shd w:val="clear" w:color="auto" w:fill="FFFFFF"/>
        </w:rPr>
      </w:pPr>
      <w:r>
        <w:rPr>
          <w:rStyle w:val="normaltextrun"/>
        </w:rPr>
        <w:t>5</w:t>
      </w:r>
    </w:p>
    <w:p w14:paraId="2277068F" w14:textId="581C3DE9" w:rsidR="00B56616" w:rsidRDefault="00B56616" w:rsidP="001A03FE">
      <w:pPr>
        <w:pStyle w:val="ListParagraph"/>
        <w:numPr>
          <w:ilvl w:val="0"/>
          <w:numId w:val="40"/>
        </w:numPr>
        <w:rPr>
          <w:rStyle w:val="normaltextrun"/>
          <w:rFonts w:ascii="Calibri" w:hAnsi="Calibri" w:cs="Calibri"/>
          <w:b/>
          <w:bCs/>
          <w:color w:val="000000"/>
          <w:shd w:val="clear" w:color="auto" w:fill="FFFFFF"/>
        </w:rPr>
      </w:pPr>
      <w:r>
        <w:rPr>
          <w:rStyle w:val="normaltextrun"/>
          <w:rFonts w:ascii="Calibri" w:hAnsi="Calibri" w:cs="Calibri"/>
          <w:b/>
          <w:bCs/>
          <w:color w:val="000000"/>
          <w:shd w:val="clear" w:color="auto" w:fill="FFFFFF"/>
        </w:rPr>
        <w:t>Are you looking for a vehicle to securely share reference data amongst members of the business network?</w:t>
      </w:r>
    </w:p>
    <w:p w14:paraId="4E7FFB7F" w14:textId="138DE8CA" w:rsidR="00B56616" w:rsidRPr="001A03FE" w:rsidRDefault="00B56616" w:rsidP="001A03FE">
      <w:pPr>
        <w:pStyle w:val="ListParagraph"/>
        <w:numPr>
          <w:ilvl w:val="1"/>
          <w:numId w:val="40"/>
        </w:numPr>
        <w:rPr>
          <w:rStyle w:val="normaltextrun"/>
          <w:rFonts w:ascii="Calibri" w:hAnsi="Calibri" w:cs="Calibri"/>
          <w:b/>
          <w:bCs/>
          <w:color w:val="000000"/>
          <w:shd w:val="clear" w:color="auto" w:fill="FFFFFF"/>
        </w:rPr>
      </w:pPr>
      <w:r>
        <w:rPr>
          <w:rStyle w:val="normaltextrun"/>
        </w:rPr>
        <w:t>1</w:t>
      </w:r>
    </w:p>
    <w:p w14:paraId="452CC04E" w14:textId="1A87AD69" w:rsidR="00B56616" w:rsidRDefault="00B56616" w:rsidP="001A03FE">
      <w:pPr>
        <w:pStyle w:val="ListParagraph"/>
        <w:numPr>
          <w:ilvl w:val="1"/>
          <w:numId w:val="40"/>
        </w:numPr>
        <w:rPr>
          <w:rStyle w:val="normaltextrun"/>
        </w:rPr>
      </w:pPr>
      <w:r>
        <w:rPr>
          <w:rStyle w:val="normaltextrun"/>
        </w:rPr>
        <w:t>2</w:t>
      </w:r>
    </w:p>
    <w:p w14:paraId="6DA2D30E" w14:textId="3F49CC66" w:rsidR="00B56616" w:rsidRDefault="00B56616" w:rsidP="001A03FE">
      <w:pPr>
        <w:pStyle w:val="ListParagraph"/>
        <w:numPr>
          <w:ilvl w:val="1"/>
          <w:numId w:val="40"/>
        </w:numPr>
        <w:rPr>
          <w:rStyle w:val="normaltextrun"/>
        </w:rPr>
      </w:pPr>
      <w:r>
        <w:rPr>
          <w:rStyle w:val="normaltextrun"/>
        </w:rPr>
        <w:t>3</w:t>
      </w:r>
    </w:p>
    <w:p w14:paraId="62144938" w14:textId="02BE6055" w:rsidR="00B56616" w:rsidRDefault="00B56616" w:rsidP="001A03FE">
      <w:pPr>
        <w:pStyle w:val="ListParagraph"/>
        <w:numPr>
          <w:ilvl w:val="1"/>
          <w:numId w:val="40"/>
        </w:numPr>
        <w:rPr>
          <w:rStyle w:val="normaltextrun"/>
        </w:rPr>
      </w:pPr>
      <w:r>
        <w:rPr>
          <w:rStyle w:val="normaltextrun"/>
        </w:rPr>
        <w:t>4</w:t>
      </w:r>
    </w:p>
    <w:p w14:paraId="0D3343D8" w14:textId="0DBC0B76" w:rsidR="00B56616" w:rsidRDefault="00B56616" w:rsidP="001A03FE">
      <w:pPr>
        <w:pStyle w:val="ListParagraph"/>
        <w:numPr>
          <w:ilvl w:val="1"/>
          <w:numId w:val="40"/>
        </w:numPr>
        <w:rPr>
          <w:rStyle w:val="normaltextrun"/>
        </w:rPr>
      </w:pPr>
      <w:r>
        <w:rPr>
          <w:rStyle w:val="normaltextrun"/>
        </w:rPr>
        <w:t>5</w:t>
      </w:r>
    </w:p>
    <w:p w14:paraId="5C824C75" w14:textId="2A88C190" w:rsidR="00B56616" w:rsidRPr="001A03FE" w:rsidRDefault="007422BB" w:rsidP="001A03FE">
      <w:pPr>
        <w:pStyle w:val="ListParagraph"/>
        <w:numPr>
          <w:ilvl w:val="0"/>
          <w:numId w:val="40"/>
        </w:numPr>
        <w:rPr>
          <w:rStyle w:val="normaltextrun"/>
        </w:rPr>
      </w:pPr>
      <w:r>
        <w:rPr>
          <w:rStyle w:val="normaltextrun"/>
          <w:rFonts w:ascii="Calibri" w:hAnsi="Calibri" w:cs="Calibri"/>
          <w:b/>
          <w:bCs/>
          <w:color w:val="000000"/>
          <w:shd w:val="clear" w:color="auto" w:fill="FFFFFF"/>
        </w:rPr>
        <w:t>Does provenance of a digitized asset-tracking the lifetime history of an asset as it is controlled/owned by different members of the business network apply?</w:t>
      </w:r>
      <w:r>
        <w:rPr>
          <w:rStyle w:val="normaltextrun"/>
          <w:rFonts w:ascii="Calibri" w:hAnsi="Calibri" w:cs="Calibri"/>
          <w:color w:val="000000"/>
          <w:shd w:val="clear" w:color="auto" w:fill="FFFFFF"/>
        </w:rPr>
        <w:t> (e.g. moving from factory to distribution center to final destination across the life cycle)?</w:t>
      </w:r>
    </w:p>
    <w:p w14:paraId="5B767E30" w14:textId="23C70FB4" w:rsidR="007422BB" w:rsidRPr="001A03FE" w:rsidRDefault="007422BB" w:rsidP="001A03FE">
      <w:pPr>
        <w:pStyle w:val="ListParagraph"/>
        <w:numPr>
          <w:ilvl w:val="1"/>
          <w:numId w:val="40"/>
        </w:numPr>
        <w:rPr>
          <w:rStyle w:val="normaltextrun"/>
        </w:rPr>
      </w:pPr>
      <w:r>
        <w:rPr>
          <w:rStyle w:val="normaltextrun"/>
          <w:rFonts w:ascii="Calibri" w:hAnsi="Calibri" w:cs="Calibri"/>
          <w:b/>
          <w:bCs/>
          <w:color w:val="000000"/>
          <w:shd w:val="clear" w:color="auto" w:fill="FFFFFF"/>
        </w:rPr>
        <w:t>1</w:t>
      </w:r>
    </w:p>
    <w:p w14:paraId="06C73849" w14:textId="1BC8E4EE" w:rsidR="007422BB" w:rsidRPr="001A03FE" w:rsidRDefault="007422BB" w:rsidP="001A03FE">
      <w:pPr>
        <w:pStyle w:val="ListParagraph"/>
        <w:numPr>
          <w:ilvl w:val="1"/>
          <w:numId w:val="40"/>
        </w:numPr>
        <w:rPr>
          <w:rStyle w:val="normaltextrun"/>
        </w:rPr>
      </w:pPr>
      <w:r>
        <w:rPr>
          <w:rStyle w:val="normaltextrun"/>
          <w:rFonts w:ascii="Calibri" w:hAnsi="Calibri" w:cs="Calibri"/>
          <w:b/>
          <w:bCs/>
          <w:color w:val="000000"/>
          <w:shd w:val="clear" w:color="auto" w:fill="FFFFFF"/>
        </w:rPr>
        <w:t>2</w:t>
      </w:r>
    </w:p>
    <w:p w14:paraId="0882C4E9" w14:textId="68CD3CC5" w:rsidR="007422BB" w:rsidRPr="001A03FE" w:rsidRDefault="007422BB" w:rsidP="001A03FE">
      <w:pPr>
        <w:pStyle w:val="ListParagraph"/>
        <w:numPr>
          <w:ilvl w:val="1"/>
          <w:numId w:val="40"/>
        </w:numPr>
        <w:rPr>
          <w:rStyle w:val="normaltextrun"/>
        </w:rPr>
      </w:pPr>
      <w:r>
        <w:rPr>
          <w:rStyle w:val="normaltextrun"/>
          <w:rFonts w:ascii="Calibri" w:hAnsi="Calibri" w:cs="Calibri"/>
          <w:b/>
          <w:bCs/>
          <w:color w:val="000000"/>
          <w:shd w:val="clear" w:color="auto" w:fill="FFFFFF"/>
        </w:rPr>
        <w:t>3</w:t>
      </w:r>
    </w:p>
    <w:p w14:paraId="0503407A" w14:textId="56E57CA0" w:rsidR="007422BB" w:rsidRPr="001A03FE" w:rsidRDefault="007422BB" w:rsidP="001A03FE">
      <w:pPr>
        <w:pStyle w:val="ListParagraph"/>
        <w:numPr>
          <w:ilvl w:val="1"/>
          <w:numId w:val="40"/>
        </w:numPr>
        <w:rPr>
          <w:rStyle w:val="normaltextrun"/>
        </w:rPr>
      </w:pPr>
      <w:r>
        <w:rPr>
          <w:rStyle w:val="normaltextrun"/>
          <w:rFonts w:ascii="Calibri" w:hAnsi="Calibri" w:cs="Calibri"/>
          <w:b/>
          <w:bCs/>
          <w:color w:val="000000"/>
          <w:shd w:val="clear" w:color="auto" w:fill="FFFFFF"/>
        </w:rPr>
        <w:t>4</w:t>
      </w:r>
    </w:p>
    <w:p w14:paraId="24A1311A" w14:textId="3CEAD939" w:rsidR="007422BB" w:rsidRPr="00157D10" w:rsidRDefault="007422BB" w:rsidP="001A03FE">
      <w:pPr>
        <w:pStyle w:val="ListParagraph"/>
        <w:numPr>
          <w:ilvl w:val="1"/>
          <w:numId w:val="40"/>
        </w:numPr>
        <w:rPr>
          <w:rStyle w:val="normaltextrun"/>
        </w:rPr>
      </w:pPr>
      <w:r>
        <w:rPr>
          <w:rStyle w:val="normaltextrun"/>
          <w:rFonts w:ascii="Calibri" w:hAnsi="Calibri" w:cs="Calibri"/>
          <w:b/>
          <w:bCs/>
          <w:color w:val="000000"/>
          <w:shd w:val="clear" w:color="auto" w:fill="FFFFFF"/>
        </w:rPr>
        <w:t>5</w:t>
      </w:r>
    </w:p>
    <w:p w14:paraId="189C240B" w14:textId="2A05D124" w:rsidR="007422BB" w:rsidRPr="00157D10" w:rsidRDefault="007422BB" w:rsidP="00157D10">
      <w:pPr>
        <w:pStyle w:val="ListParagraph"/>
        <w:numPr>
          <w:ilvl w:val="0"/>
          <w:numId w:val="40"/>
        </w:numPr>
        <w:rPr>
          <w:rStyle w:val="eop"/>
        </w:rPr>
      </w:pPr>
      <w:commentRangeStart w:id="148"/>
      <w:r>
        <w:rPr>
          <w:rStyle w:val="normaltextrun"/>
          <w:rFonts w:ascii="Calibri" w:hAnsi="Calibri" w:cs="Calibri"/>
          <w:b/>
          <w:bCs/>
          <w:color w:val="000000"/>
        </w:rPr>
        <w:t>Is</w:t>
      </w:r>
      <w:commentRangeEnd w:id="148"/>
      <w:r w:rsidR="00B971A4">
        <w:rPr>
          <w:rStyle w:val="CommentReference"/>
        </w:rPr>
        <w:commentReference w:id="148"/>
      </w:r>
      <w:r>
        <w:rPr>
          <w:rStyle w:val="normaltextrun"/>
          <w:rFonts w:ascii="Calibri" w:hAnsi="Calibri" w:cs="Calibri"/>
          <w:b/>
          <w:bCs/>
          <w:color w:val="000000"/>
        </w:rPr>
        <w:t xml:space="preserve"> this a use case that can be more efficiently solved with other technologies (e.g. distributed database)?</w:t>
      </w:r>
      <w:r>
        <w:rPr>
          <w:rStyle w:val="normaltextrun"/>
          <w:rFonts w:ascii="Calibri" w:hAnsi="Calibri" w:cs="Calibri"/>
          <w:color w:val="000000"/>
        </w:rPr>
        <w:t xml:space="preserve"> Do those technologies provide the same benefits that a </w:t>
      </w:r>
      <w:proofErr w:type="spellStart"/>
      <w:r>
        <w:rPr>
          <w:rStyle w:val="normaltextrun"/>
          <w:rFonts w:ascii="Calibri" w:hAnsi="Calibri" w:cs="Calibri"/>
          <w:color w:val="000000"/>
        </w:rPr>
        <w:t>blockchain</w:t>
      </w:r>
      <w:proofErr w:type="spellEnd"/>
      <w:r>
        <w:rPr>
          <w:rStyle w:val="normaltextrun"/>
          <w:rFonts w:ascii="Calibri" w:hAnsi="Calibri" w:cs="Calibri"/>
          <w:color w:val="000000"/>
        </w:rPr>
        <w:t xml:space="preserve"> solution will provide for this use case and would this solution be applicable for all parties?  </w:t>
      </w:r>
      <w:r>
        <w:rPr>
          <w:rStyle w:val="eop"/>
          <w:rFonts w:ascii="Calibri" w:hAnsi="Calibri" w:cs="Calibri"/>
          <w:color w:val="000000"/>
        </w:rPr>
        <w:t> </w:t>
      </w:r>
    </w:p>
    <w:p w14:paraId="3C352B18" w14:textId="48BB025E" w:rsidR="007422BB" w:rsidRPr="00157D10" w:rsidRDefault="007422BB" w:rsidP="00157D10">
      <w:pPr>
        <w:pStyle w:val="ListParagraph"/>
        <w:numPr>
          <w:ilvl w:val="1"/>
          <w:numId w:val="40"/>
        </w:numPr>
        <w:rPr>
          <w:rStyle w:val="normaltextrun"/>
        </w:rPr>
      </w:pPr>
      <w:r>
        <w:rPr>
          <w:rStyle w:val="normaltextrun"/>
          <w:rFonts w:ascii="Calibri" w:hAnsi="Calibri" w:cs="Calibri"/>
          <w:b/>
          <w:bCs/>
          <w:color w:val="000000"/>
        </w:rPr>
        <w:t>-1</w:t>
      </w:r>
    </w:p>
    <w:p w14:paraId="5EC30977" w14:textId="49569A07" w:rsidR="007422BB" w:rsidRPr="00157D10" w:rsidRDefault="007422BB" w:rsidP="00157D10">
      <w:pPr>
        <w:pStyle w:val="ListParagraph"/>
        <w:numPr>
          <w:ilvl w:val="1"/>
          <w:numId w:val="40"/>
        </w:numPr>
        <w:rPr>
          <w:rStyle w:val="normaltextrun"/>
        </w:rPr>
      </w:pPr>
      <w:r>
        <w:rPr>
          <w:rStyle w:val="normaltextrun"/>
          <w:rFonts w:ascii="Calibri" w:hAnsi="Calibri" w:cs="Calibri"/>
          <w:b/>
          <w:bCs/>
          <w:color w:val="000000"/>
        </w:rPr>
        <w:t>-2</w:t>
      </w:r>
    </w:p>
    <w:p w14:paraId="0F2E3177" w14:textId="1A5FDC22" w:rsidR="007422BB" w:rsidRPr="00157D10" w:rsidRDefault="007422BB" w:rsidP="00157D10">
      <w:pPr>
        <w:pStyle w:val="ListParagraph"/>
        <w:numPr>
          <w:ilvl w:val="1"/>
          <w:numId w:val="40"/>
        </w:numPr>
        <w:rPr>
          <w:rStyle w:val="normaltextrun"/>
        </w:rPr>
      </w:pPr>
      <w:r>
        <w:rPr>
          <w:rStyle w:val="normaltextrun"/>
          <w:rFonts w:ascii="Calibri" w:hAnsi="Calibri" w:cs="Calibri"/>
          <w:b/>
          <w:bCs/>
          <w:color w:val="000000"/>
        </w:rPr>
        <w:t>-3</w:t>
      </w:r>
    </w:p>
    <w:p w14:paraId="14FA2EBC" w14:textId="6A8CB2CE" w:rsidR="007422BB" w:rsidRPr="00157D10" w:rsidRDefault="007422BB" w:rsidP="00157D10">
      <w:pPr>
        <w:pStyle w:val="ListParagraph"/>
        <w:numPr>
          <w:ilvl w:val="1"/>
          <w:numId w:val="40"/>
        </w:numPr>
        <w:rPr>
          <w:rStyle w:val="normaltextrun"/>
        </w:rPr>
      </w:pPr>
      <w:r>
        <w:rPr>
          <w:rStyle w:val="normaltextrun"/>
          <w:rFonts w:ascii="Calibri" w:hAnsi="Calibri" w:cs="Calibri"/>
          <w:b/>
          <w:bCs/>
          <w:color w:val="000000"/>
        </w:rPr>
        <w:t>-4</w:t>
      </w:r>
    </w:p>
    <w:p w14:paraId="0A7B87D8" w14:textId="32B47A5A" w:rsidR="007422BB" w:rsidRPr="00157D10" w:rsidRDefault="007422BB" w:rsidP="00157D10">
      <w:pPr>
        <w:pStyle w:val="ListParagraph"/>
        <w:numPr>
          <w:ilvl w:val="1"/>
          <w:numId w:val="40"/>
        </w:numPr>
        <w:rPr>
          <w:rStyle w:val="normaltextrun"/>
        </w:rPr>
      </w:pPr>
      <w:r>
        <w:rPr>
          <w:rStyle w:val="normaltextrun"/>
          <w:rFonts w:ascii="Calibri" w:hAnsi="Calibri" w:cs="Calibri"/>
          <w:b/>
          <w:bCs/>
          <w:color w:val="000000"/>
        </w:rPr>
        <w:t>-5</w:t>
      </w:r>
    </w:p>
    <w:p w14:paraId="5236FC27" w14:textId="2B46731E" w:rsidR="007422BB" w:rsidRPr="00157D10" w:rsidRDefault="007422BB" w:rsidP="00157D10">
      <w:pPr>
        <w:pStyle w:val="ListParagraph"/>
        <w:numPr>
          <w:ilvl w:val="0"/>
          <w:numId w:val="40"/>
        </w:numPr>
        <w:rPr>
          <w:rStyle w:val="eop"/>
        </w:rPr>
      </w:pPr>
      <w:r>
        <w:rPr>
          <w:rStyle w:val="normaltextrun"/>
          <w:rFonts w:ascii="Calibri" w:hAnsi="Calibri" w:cs="Calibri"/>
          <w:b/>
          <w:bCs/>
          <w:color w:val="000000"/>
        </w:rPr>
        <w:t>For this use case, is there an existing system that could serve as a trusted source of the truth for all parties? </w:t>
      </w:r>
      <w:r>
        <w:rPr>
          <w:rStyle w:val="normaltextrun"/>
          <w:rFonts w:ascii="Calibri" w:hAnsi="Calibri" w:cs="Calibri"/>
          <w:color w:val="000000"/>
        </w:rPr>
        <w:t>   Would that system be accessible by all parties?</w:t>
      </w:r>
      <w:r>
        <w:rPr>
          <w:rStyle w:val="eop"/>
          <w:rFonts w:ascii="Calibri" w:hAnsi="Calibri" w:cs="Calibri"/>
          <w:color w:val="000000"/>
        </w:rPr>
        <w:t> </w:t>
      </w:r>
    </w:p>
    <w:p w14:paraId="50C6AFA7" w14:textId="2BF6518A" w:rsidR="007422BB" w:rsidRDefault="007422BB" w:rsidP="00157D10">
      <w:pPr>
        <w:pStyle w:val="ListParagraph"/>
        <w:numPr>
          <w:ilvl w:val="1"/>
          <w:numId w:val="40"/>
        </w:numPr>
      </w:pPr>
      <w:r>
        <w:rPr>
          <w:rStyle w:val="normaltextrun"/>
          <w:rFonts w:ascii="Calibri" w:hAnsi="Calibri" w:cs="Calibri"/>
          <w:b/>
          <w:bCs/>
          <w:color w:val="000000"/>
        </w:rPr>
        <w:t>-</w:t>
      </w:r>
      <w:r>
        <w:t>1</w:t>
      </w:r>
    </w:p>
    <w:p w14:paraId="4394510E" w14:textId="3D1B6BF3" w:rsidR="007422BB" w:rsidRDefault="007422BB" w:rsidP="00157D10">
      <w:pPr>
        <w:pStyle w:val="ListParagraph"/>
        <w:numPr>
          <w:ilvl w:val="1"/>
          <w:numId w:val="40"/>
        </w:numPr>
      </w:pPr>
      <w:r>
        <w:rPr>
          <w:rStyle w:val="normaltextrun"/>
          <w:rFonts w:ascii="Calibri" w:hAnsi="Calibri" w:cs="Calibri"/>
          <w:b/>
          <w:bCs/>
          <w:color w:val="000000"/>
        </w:rPr>
        <w:t>-</w:t>
      </w:r>
      <w:r>
        <w:t>2</w:t>
      </w:r>
    </w:p>
    <w:p w14:paraId="60091C4C" w14:textId="1248A162" w:rsidR="007422BB" w:rsidRDefault="007422BB" w:rsidP="00157D10">
      <w:pPr>
        <w:pStyle w:val="ListParagraph"/>
        <w:numPr>
          <w:ilvl w:val="1"/>
          <w:numId w:val="40"/>
        </w:numPr>
      </w:pPr>
      <w:r>
        <w:rPr>
          <w:rStyle w:val="normaltextrun"/>
          <w:rFonts w:ascii="Calibri" w:hAnsi="Calibri" w:cs="Calibri"/>
          <w:b/>
          <w:bCs/>
          <w:color w:val="000000"/>
        </w:rPr>
        <w:t>-</w:t>
      </w:r>
      <w:r>
        <w:t>3</w:t>
      </w:r>
    </w:p>
    <w:p w14:paraId="0763D8BD" w14:textId="3BA5B74B" w:rsidR="007422BB" w:rsidRDefault="007422BB" w:rsidP="00157D10">
      <w:pPr>
        <w:pStyle w:val="ListParagraph"/>
        <w:numPr>
          <w:ilvl w:val="1"/>
          <w:numId w:val="40"/>
        </w:numPr>
      </w:pPr>
      <w:r>
        <w:rPr>
          <w:rStyle w:val="normaltextrun"/>
          <w:rFonts w:ascii="Calibri" w:hAnsi="Calibri" w:cs="Calibri"/>
          <w:b/>
          <w:bCs/>
          <w:color w:val="000000"/>
        </w:rPr>
        <w:t>-</w:t>
      </w:r>
      <w:r>
        <w:t>4</w:t>
      </w:r>
    </w:p>
    <w:p w14:paraId="5F75881E" w14:textId="37D37AB1" w:rsidR="007422BB" w:rsidRDefault="007422BB" w:rsidP="00157D10">
      <w:pPr>
        <w:pStyle w:val="ListParagraph"/>
        <w:numPr>
          <w:ilvl w:val="1"/>
          <w:numId w:val="40"/>
        </w:numPr>
      </w:pPr>
      <w:r>
        <w:rPr>
          <w:rStyle w:val="normaltextrun"/>
          <w:rFonts w:ascii="Calibri" w:hAnsi="Calibri" w:cs="Calibri"/>
          <w:b/>
          <w:bCs/>
          <w:color w:val="000000"/>
        </w:rPr>
        <w:t>-</w:t>
      </w:r>
      <w:r>
        <w:t>5</w:t>
      </w:r>
    </w:p>
    <w:p w14:paraId="47169B10" w14:textId="00A657DB" w:rsidR="007422BB" w:rsidRPr="00157D10" w:rsidRDefault="007422BB" w:rsidP="00157D10">
      <w:pPr>
        <w:pStyle w:val="ListParagraph"/>
        <w:numPr>
          <w:ilvl w:val="0"/>
          <w:numId w:val="40"/>
        </w:numPr>
        <w:rPr>
          <w:rStyle w:val="normaltextrun"/>
        </w:rPr>
      </w:pPr>
      <w:r>
        <w:rPr>
          <w:rStyle w:val="normaltextrun"/>
          <w:rFonts w:ascii="Calibri" w:hAnsi="Calibri" w:cs="Calibri"/>
          <w:b/>
          <w:bCs/>
          <w:color w:val="000000"/>
          <w:shd w:val="clear" w:color="auto" w:fill="FFFFFF"/>
        </w:rPr>
        <w:t>Does the use case have high performance requirements? (</w:t>
      </w:r>
      <w:proofErr w:type="gramStart"/>
      <w:r>
        <w:rPr>
          <w:rStyle w:val="contextualspellingandgrammarerror"/>
          <w:rFonts w:ascii="Calibri" w:hAnsi="Calibri" w:cs="Calibri"/>
          <w:b/>
          <w:bCs/>
          <w:color w:val="000000"/>
          <w:shd w:val="clear" w:color="auto" w:fill="FFFFFF"/>
        </w:rPr>
        <w:t>TPS  &gt;</w:t>
      </w:r>
      <w:proofErr w:type="gramEnd"/>
      <w:r>
        <w:rPr>
          <w:rStyle w:val="normaltextrun"/>
          <w:rFonts w:ascii="Calibri" w:hAnsi="Calibri" w:cs="Calibri"/>
          <w:b/>
          <w:bCs/>
          <w:color w:val="000000"/>
          <w:shd w:val="clear" w:color="auto" w:fill="FFFFFF"/>
        </w:rPr>
        <w:t>  3K/sec)?</w:t>
      </w:r>
      <w:r>
        <w:rPr>
          <w:rStyle w:val="normaltextrun"/>
          <w:rFonts w:ascii="Calibri" w:hAnsi="Calibri" w:cs="Calibri"/>
          <w:color w:val="000000"/>
          <w:shd w:val="clear" w:color="auto" w:fill="FFFFFF"/>
        </w:rPr>
        <w:t xml:space="preserve"> Note: high performance/near real time requirements are typically not yet met by </w:t>
      </w:r>
      <w:proofErr w:type="spellStart"/>
      <w:r>
        <w:rPr>
          <w:rStyle w:val="normaltextrun"/>
          <w:rFonts w:ascii="Calibri" w:hAnsi="Calibri" w:cs="Calibri"/>
          <w:color w:val="000000"/>
          <w:shd w:val="clear" w:color="auto" w:fill="FFFFFF"/>
        </w:rPr>
        <w:t>blockchain</w:t>
      </w:r>
      <w:proofErr w:type="spellEnd"/>
      <w:r>
        <w:rPr>
          <w:rStyle w:val="normaltextrun"/>
          <w:rFonts w:ascii="Calibri" w:hAnsi="Calibri" w:cs="Calibri"/>
          <w:color w:val="000000"/>
          <w:shd w:val="clear" w:color="auto" w:fill="FFFFFF"/>
        </w:rPr>
        <w:t xml:space="preserve"> solutions, but platforms and performance numbers will continue to evolve.</w:t>
      </w:r>
    </w:p>
    <w:p w14:paraId="08851C71" w14:textId="38A3164E" w:rsidR="007422BB" w:rsidRDefault="007422BB" w:rsidP="00157D10">
      <w:pPr>
        <w:pStyle w:val="ListParagraph"/>
        <w:numPr>
          <w:ilvl w:val="1"/>
          <w:numId w:val="40"/>
        </w:numPr>
      </w:pPr>
      <w:r>
        <w:rPr>
          <w:rStyle w:val="normaltextrun"/>
          <w:rFonts w:ascii="Calibri" w:hAnsi="Calibri" w:cs="Calibri"/>
          <w:b/>
          <w:bCs/>
          <w:color w:val="000000"/>
          <w:shd w:val="clear" w:color="auto" w:fill="FFFFFF"/>
        </w:rPr>
        <w:t>-</w:t>
      </w:r>
      <w:r>
        <w:t>1</w:t>
      </w:r>
    </w:p>
    <w:p w14:paraId="358489B1" w14:textId="5FBE63C9" w:rsidR="007422BB" w:rsidRDefault="007422BB" w:rsidP="00157D10">
      <w:pPr>
        <w:pStyle w:val="ListParagraph"/>
        <w:numPr>
          <w:ilvl w:val="1"/>
          <w:numId w:val="40"/>
        </w:numPr>
      </w:pPr>
      <w:r>
        <w:rPr>
          <w:rStyle w:val="normaltextrun"/>
          <w:rFonts w:ascii="Calibri" w:hAnsi="Calibri" w:cs="Calibri"/>
          <w:b/>
          <w:bCs/>
          <w:color w:val="000000"/>
          <w:shd w:val="clear" w:color="auto" w:fill="FFFFFF"/>
        </w:rPr>
        <w:t>-</w:t>
      </w:r>
      <w:r>
        <w:t>2</w:t>
      </w:r>
    </w:p>
    <w:p w14:paraId="26070D28" w14:textId="7F0C07DB" w:rsidR="007422BB" w:rsidRDefault="007422BB" w:rsidP="00157D10">
      <w:pPr>
        <w:pStyle w:val="ListParagraph"/>
        <w:numPr>
          <w:ilvl w:val="1"/>
          <w:numId w:val="40"/>
        </w:numPr>
      </w:pPr>
      <w:r>
        <w:rPr>
          <w:rStyle w:val="normaltextrun"/>
          <w:rFonts w:ascii="Calibri" w:hAnsi="Calibri" w:cs="Calibri"/>
          <w:b/>
          <w:bCs/>
          <w:color w:val="000000"/>
          <w:shd w:val="clear" w:color="auto" w:fill="FFFFFF"/>
        </w:rPr>
        <w:lastRenderedPageBreak/>
        <w:t>-</w:t>
      </w:r>
      <w:r>
        <w:t>3</w:t>
      </w:r>
    </w:p>
    <w:p w14:paraId="0B964A2F" w14:textId="21A8A3F8" w:rsidR="007422BB" w:rsidRDefault="007422BB" w:rsidP="00157D10">
      <w:pPr>
        <w:pStyle w:val="ListParagraph"/>
        <w:numPr>
          <w:ilvl w:val="1"/>
          <w:numId w:val="40"/>
        </w:numPr>
      </w:pPr>
      <w:r>
        <w:rPr>
          <w:rStyle w:val="normaltextrun"/>
          <w:rFonts w:ascii="Calibri" w:hAnsi="Calibri" w:cs="Calibri"/>
          <w:b/>
          <w:bCs/>
          <w:color w:val="000000"/>
          <w:shd w:val="clear" w:color="auto" w:fill="FFFFFF"/>
        </w:rPr>
        <w:t>-</w:t>
      </w:r>
      <w:r>
        <w:t>4</w:t>
      </w:r>
    </w:p>
    <w:p w14:paraId="5DA71B03" w14:textId="76C9101A" w:rsidR="007422BB" w:rsidRPr="00B56616" w:rsidRDefault="007422BB" w:rsidP="00157D10">
      <w:pPr>
        <w:pStyle w:val="ListParagraph"/>
        <w:numPr>
          <w:ilvl w:val="1"/>
          <w:numId w:val="40"/>
        </w:numPr>
      </w:pPr>
      <w:r>
        <w:rPr>
          <w:rStyle w:val="normaltextrun"/>
          <w:rFonts w:ascii="Calibri" w:hAnsi="Calibri" w:cs="Calibri"/>
          <w:b/>
          <w:bCs/>
          <w:color w:val="000000"/>
          <w:shd w:val="clear" w:color="auto" w:fill="FFFFFF"/>
        </w:rPr>
        <w:t>-</w:t>
      </w:r>
      <w:r>
        <w:t>5</w:t>
      </w:r>
    </w:p>
    <w:p w14:paraId="7086EEC4" w14:textId="14696605" w:rsidR="00042DB8" w:rsidRDefault="003B5E3D" w:rsidP="004B17A4">
      <w:pPr>
        <w:spacing w:after="0"/>
        <w:rPr>
          <w:rFonts w:ascii="Segoe UI" w:eastAsia="Times New Roman" w:hAnsi="Segoe UI" w:cs="Segoe UI"/>
        </w:rPr>
      </w:pPr>
      <w:commentRangeStart w:id="149"/>
      <w:r w:rsidRPr="00157D10">
        <w:rPr>
          <w:rFonts w:ascii="Segoe UI" w:eastAsia="Times New Roman" w:hAnsi="Segoe UI" w:cs="Segoe UI"/>
        </w:rPr>
        <w:t>Results</w:t>
      </w:r>
      <w:r>
        <w:rPr>
          <w:rFonts w:ascii="Segoe UI" w:eastAsia="Times New Roman" w:hAnsi="Segoe UI" w:cs="Segoe UI"/>
        </w:rPr>
        <w:t>:</w:t>
      </w:r>
      <w:commentRangeEnd w:id="149"/>
      <w:r w:rsidR="00020059">
        <w:rPr>
          <w:rStyle w:val="CommentReference"/>
        </w:rPr>
        <w:commentReference w:id="149"/>
      </w:r>
    </w:p>
    <w:p w14:paraId="7F91B8BF" w14:textId="77777777" w:rsidR="003B5E3D" w:rsidRDefault="003B5E3D" w:rsidP="004B17A4">
      <w:pPr>
        <w:spacing w:after="0"/>
        <w:rPr>
          <w:rFonts w:ascii="Segoe UI" w:eastAsia="Times New Roman" w:hAnsi="Segoe UI" w:cs="Segoe UI"/>
        </w:rPr>
      </w:pPr>
    </w:p>
    <w:p w14:paraId="4BC9544F" w14:textId="455C56F3" w:rsidR="003B5E3D" w:rsidRDefault="003B5E3D" w:rsidP="004B17A4">
      <w:pPr>
        <w:spacing w:after="0"/>
        <w:rPr>
          <w:rFonts w:ascii="Segoe UI" w:eastAsia="Times New Roman" w:hAnsi="Segoe UI" w:cs="Segoe UI"/>
        </w:rPr>
      </w:pPr>
      <w:r>
        <w:rPr>
          <w:rFonts w:ascii="Segoe UI" w:eastAsia="Times New Roman" w:hAnsi="Segoe UI" w:cs="Segoe UI"/>
        </w:rPr>
        <w:t>Score falls between 1-15: Based on your answers…</w:t>
      </w:r>
    </w:p>
    <w:p w14:paraId="54B69634" w14:textId="77777777" w:rsidR="003B5E3D" w:rsidRDefault="003B5E3D" w:rsidP="004B17A4">
      <w:pPr>
        <w:spacing w:after="0"/>
        <w:rPr>
          <w:rFonts w:ascii="Segoe UI" w:eastAsia="Times New Roman" w:hAnsi="Segoe UI" w:cs="Segoe UI"/>
        </w:rPr>
      </w:pPr>
      <w:commentRangeStart w:id="150"/>
    </w:p>
    <w:p w14:paraId="7BAD2486" w14:textId="3BEC8177" w:rsidR="003B5E3D" w:rsidRDefault="003B5E3D" w:rsidP="004B17A4">
      <w:pPr>
        <w:spacing w:after="0"/>
        <w:rPr>
          <w:rFonts w:ascii="Segoe UI" w:eastAsia="Times New Roman" w:hAnsi="Segoe UI" w:cs="Segoe UI"/>
        </w:rPr>
      </w:pPr>
      <w:r>
        <w:rPr>
          <w:rFonts w:ascii="Segoe UI" w:eastAsia="Times New Roman" w:hAnsi="Segoe UI" w:cs="Segoe UI"/>
        </w:rPr>
        <w:t>Score falls between 16-30: Based on your answers….</w:t>
      </w:r>
    </w:p>
    <w:p w14:paraId="4C4C2A9C" w14:textId="77777777" w:rsidR="003B5E3D" w:rsidRDefault="003B5E3D" w:rsidP="004B17A4">
      <w:pPr>
        <w:spacing w:after="0"/>
        <w:rPr>
          <w:rFonts w:ascii="Segoe UI" w:eastAsia="Times New Roman" w:hAnsi="Segoe UI" w:cs="Segoe UI"/>
        </w:rPr>
      </w:pPr>
    </w:p>
    <w:p w14:paraId="52B4283E" w14:textId="69FAE1C3" w:rsidR="003B5E3D" w:rsidRPr="00157D10" w:rsidRDefault="003B5E3D" w:rsidP="004B17A4">
      <w:pPr>
        <w:spacing w:after="0"/>
        <w:rPr>
          <w:rFonts w:ascii="Segoe UI" w:eastAsia="Times New Roman" w:hAnsi="Segoe UI" w:cs="Segoe UI"/>
        </w:rPr>
      </w:pPr>
      <w:r>
        <w:rPr>
          <w:rFonts w:ascii="Segoe UI" w:eastAsia="Times New Roman" w:hAnsi="Segoe UI" w:cs="Segoe UI"/>
        </w:rPr>
        <w:t>Score falls between 31-50: Based on your answers…</w:t>
      </w:r>
    </w:p>
    <w:commentRangeEnd w:id="150"/>
    <w:p w14:paraId="132E7B52" w14:textId="77777777" w:rsidR="003B5E3D" w:rsidRDefault="00157D10" w:rsidP="004B17A4">
      <w:pPr>
        <w:spacing w:after="0"/>
        <w:rPr>
          <w:rFonts w:ascii="Segoe UI" w:eastAsia="Times New Roman" w:hAnsi="Segoe UI" w:cs="Segoe UI"/>
        </w:rPr>
      </w:pPr>
      <w:r>
        <w:rPr>
          <w:rStyle w:val="CommentReference"/>
        </w:rPr>
        <w:commentReference w:id="150"/>
      </w:r>
    </w:p>
    <w:p w14:paraId="77EEF23E" w14:textId="5EF17E71" w:rsidR="0030099D" w:rsidRDefault="0030099D" w:rsidP="004B17A4">
      <w:pPr>
        <w:spacing w:after="0"/>
        <w:rPr>
          <w:rFonts w:ascii="Segoe UI" w:eastAsia="Times New Roman" w:hAnsi="Segoe UI" w:cs="Segoe UI"/>
        </w:rPr>
      </w:pPr>
      <w:r>
        <w:rPr>
          <w:rFonts w:ascii="Segoe UI" w:eastAsia="Times New Roman" w:hAnsi="Segoe UI" w:cs="Segoe UI"/>
        </w:rPr>
        <w:t>Possible graphic results:</w:t>
      </w:r>
    </w:p>
    <w:p w14:paraId="24D01CE7" w14:textId="4677CDFE" w:rsidR="0030099D" w:rsidRPr="00157D10" w:rsidRDefault="0030099D" w:rsidP="004B17A4">
      <w:pPr>
        <w:spacing w:after="0"/>
        <w:rPr>
          <w:rFonts w:ascii="Segoe UI" w:eastAsia="Times New Roman" w:hAnsi="Segoe UI" w:cs="Segoe UI"/>
        </w:rPr>
      </w:pPr>
      <w:bookmarkStart w:id="151" w:name="_GoBack"/>
      <w:r>
        <w:rPr>
          <w:rFonts w:ascii="Segoe UI" w:eastAsia="Times New Roman" w:hAnsi="Segoe UI" w:cs="Segoe UI"/>
          <w:noProof/>
        </w:rPr>
        <w:drawing>
          <wp:inline distT="0" distB="0" distL="0" distR="0" wp14:anchorId="7D2657F2" wp14:editId="072DD3E7">
            <wp:extent cx="4356735" cy="348445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chainConsiderations.png"/>
                    <pic:cNvPicPr/>
                  </pic:nvPicPr>
                  <pic:blipFill>
                    <a:blip r:embed="rId13">
                      <a:extLst>
                        <a:ext uri="{28A0092B-C50C-407E-A947-70E740481C1C}">
                          <a14:useLocalDpi xmlns:a14="http://schemas.microsoft.com/office/drawing/2010/main" val="0"/>
                        </a:ext>
                      </a:extLst>
                    </a:blip>
                    <a:stretch>
                      <a:fillRect/>
                    </a:stretch>
                  </pic:blipFill>
                  <pic:spPr>
                    <a:xfrm>
                      <a:off x="0" y="0"/>
                      <a:ext cx="4362171" cy="3488804"/>
                    </a:xfrm>
                    <a:prstGeom prst="rect">
                      <a:avLst/>
                    </a:prstGeom>
                  </pic:spPr>
                </pic:pic>
              </a:graphicData>
            </a:graphic>
          </wp:inline>
        </w:drawing>
      </w:r>
      <w:bookmarkEnd w:id="151"/>
    </w:p>
    <w:p w14:paraId="06E19651" w14:textId="2640C70F" w:rsidR="005C1B5C" w:rsidRDefault="02D6E068" w:rsidP="05BB4A98">
      <w:pPr>
        <w:pStyle w:val="Heading1"/>
      </w:pPr>
      <w:bookmarkStart w:id="152" w:name="_Toc505774980"/>
      <w:commentRangeStart w:id="153"/>
      <w:r>
        <w:t>Practical Advice and Best Practices Around Blockchain Assessment (Suggested 1 page)</w:t>
      </w:r>
      <w:bookmarkEnd w:id="152"/>
      <w:commentRangeEnd w:id="153"/>
      <w:r w:rsidR="00DE00F7">
        <w:rPr>
          <w:rStyle w:val="CommentReference"/>
          <w:rFonts w:asciiTheme="minorHAnsi" w:eastAsiaTheme="minorHAnsi" w:hAnsiTheme="minorHAnsi" w:cstheme="minorBidi"/>
          <w:b w:val="0"/>
          <w:color w:val="auto"/>
        </w:rPr>
        <w:commentReference w:id="153"/>
      </w:r>
    </w:p>
    <w:p w14:paraId="73B38218" w14:textId="6EFD1D7E" w:rsidR="005C1B5C" w:rsidRDefault="02D6E068" w:rsidP="02D6E068">
      <w:pPr>
        <w:spacing w:after="0"/>
        <w:rPr>
          <w:i/>
          <w:iCs/>
        </w:rPr>
      </w:pPr>
      <w:r w:rsidRPr="02D6E068">
        <w:rPr>
          <w:i/>
          <w:iCs/>
        </w:rPr>
        <w:t xml:space="preserve">[CONTRIBUTOR: Sandy, Mark, Jeff, </w:t>
      </w:r>
      <w:proofErr w:type="spellStart"/>
      <w:r w:rsidRPr="02D6E068">
        <w:rPr>
          <w:i/>
          <w:iCs/>
        </w:rPr>
        <w:t>Sudha</w:t>
      </w:r>
      <w:proofErr w:type="spellEnd"/>
      <w:r w:rsidRPr="02D6E068">
        <w:rPr>
          <w:i/>
          <w:iCs/>
        </w:rPr>
        <w:t>]</w:t>
      </w:r>
    </w:p>
    <w:p w14:paraId="3D3BDFB3" w14:textId="53A57529" w:rsidR="05BB4A98" w:rsidRDefault="02D6E068" w:rsidP="05BB4A98">
      <w:pPr>
        <w:spacing w:after="0"/>
      </w:pPr>
      <w:r>
        <w:t xml:space="preserve">With </w:t>
      </w:r>
      <w:proofErr w:type="spellStart"/>
      <w:r>
        <w:t>blockchain</w:t>
      </w:r>
      <w:proofErr w:type="spellEnd"/>
      <w:r>
        <w:t xml:space="preserve"> near the top of the hype cycle in 2017 [insert link to </w:t>
      </w:r>
      <w:proofErr w:type="spellStart"/>
      <w:r>
        <w:t>gartner</w:t>
      </w:r>
      <w:proofErr w:type="spellEnd"/>
      <w:r>
        <w:t xml:space="preserve"> hype cycle], it is important to separate reality from the hype when it comes to which uses cases can actually benefit from a </w:t>
      </w:r>
      <w:proofErr w:type="spellStart"/>
      <w:r>
        <w:t>blockchain</w:t>
      </w:r>
      <w:proofErr w:type="spellEnd"/>
      <w:r>
        <w:t xml:space="preserve"> solution.  Consider the following advice and best practices when evaluating </w:t>
      </w:r>
      <w:proofErr w:type="spellStart"/>
      <w:r>
        <w:t>blockchain</w:t>
      </w:r>
      <w:proofErr w:type="spellEnd"/>
      <w:r>
        <w:t xml:space="preserve"> for any use case.</w:t>
      </w:r>
    </w:p>
    <w:p w14:paraId="40A6C564" w14:textId="32F91CC0" w:rsidR="05BB4A98" w:rsidRDefault="05BB4A98" w:rsidP="05BB4A98">
      <w:pPr>
        <w:spacing w:after="0"/>
      </w:pPr>
    </w:p>
    <w:p w14:paraId="16F262FD" w14:textId="23E64931" w:rsidR="05BB4A98" w:rsidRDefault="05BB4A98" w:rsidP="05BB4A98">
      <w:pPr>
        <w:pStyle w:val="Heading2"/>
      </w:pPr>
      <w:bookmarkStart w:id="154" w:name="_Toc505774981"/>
      <w:r>
        <w:lastRenderedPageBreak/>
        <w:t>Start Small - Implement a Minimal Viable Product(MVP)/Prototype</w:t>
      </w:r>
      <w:bookmarkEnd w:id="154"/>
      <w:r>
        <w:t xml:space="preserve"> </w:t>
      </w:r>
    </w:p>
    <w:p w14:paraId="296B9C31" w14:textId="4547403A" w:rsidR="05BB4A98" w:rsidRDefault="02D6E068" w:rsidP="05BB4A98">
      <w:pPr>
        <w:rPr>
          <w:rFonts w:ascii="Calibri" w:eastAsia="Calibri" w:hAnsi="Calibri" w:cs="Calibri"/>
        </w:rPr>
      </w:pPr>
      <w:r w:rsidRPr="02D6E068">
        <w:rPr>
          <w:rFonts w:ascii="Calibri" w:eastAsia="Calibri" w:hAnsi="Calibri" w:cs="Calibri"/>
        </w:rPr>
        <w:t xml:space="preserve">Start small.  Before addressing how to introduce this new technology into your ecosystem, define the scope of an MVP/proof-of-concept that demonstrates </w:t>
      </w:r>
      <w:proofErr w:type="spellStart"/>
      <w:r w:rsidRPr="02D6E068">
        <w:rPr>
          <w:rFonts w:ascii="Calibri" w:eastAsia="Calibri" w:hAnsi="Calibri" w:cs="Calibri"/>
        </w:rPr>
        <w:t>blockchain</w:t>
      </w:r>
      <w:proofErr w:type="spellEnd"/>
      <w:r w:rsidRPr="02D6E068">
        <w:rPr>
          <w:rFonts w:ascii="Calibri" w:eastAsia="Calibri" w:hAnsi="Calibri" w:cs="Calibri"/>
        </w:rPr>
        <w:t xml:space="preserve"> as a viable solution for your use case.  Do this while still </w:t>
      </w:r>
      <w:r>
        <w:t>considering the future state and stakeholder incentives.   The MVP should help prove solution expected outcomes (e.g. decreased reconciliation costs) associated with the MVP hypothesis.</w:t>
      </w:r>
    </w:p>
    <w:p w14:paraId="13942D5F" w14:textId="2F1B0E02" w:rsidR="43098D92" w:rsidRDefault="02D6E068" w:rsidP="02D6E068">
      <w:pPr>
        <w:pStyle w:val="Heading2"/>
        <w:rPr>
          <w:rFonts w:ascii="Calibri" w:eastAsia="Calibri" w:hAnsi="Calibri" w:cs="Calibri"/>
          <w:sz w:val="22"/>
          <w:szCs w:val="22"/>
        </w:rPr>
      </w:pPr>
      <w:bookmarkStart w:id="155" w:name="_Toc505774982"/>
      <w:r>
        <w:t>Build Blockchain Architectural Blueprint for Future Phases</w:t>
      </w:r>
      <w:bookmarkEnd w:id="155"/>
    </w:p>
    <w:p w14:paraId="178E0065" w14:textId="2D545551" w:rsidR="02D6E068" w:rsidRDefault="02D6E068">
      <w:r w:rsidRPr="02D6E068">
        <w:rPr>
          <w:rFonts w:ascii="Calibri" w:eastAsia="Calibri" w:hAnsi="Calibri" w:cs="Calibri"/>
        </w:rPr>
        <w:t xml:space="preserve">Develop a vision and a plan for the additional requirements and challenges that will need to be addressed if your solution moves into a pilot phase and subsequent operational phases.  This should encompass modernization and integration with legacy systems.   The project will also include major change management components both from an operational and cultural perspective.   </w:t>
      </w:r>
    </w:p>
    <w:p w14:paraId="4AFAB819" w14:textId="4535AC9C" w:rsidR="02D6E068" w:rsidRDefault="02D6E068">
      <w:r w:rsidRPr="02D6E068">
        <w:rPr>
          <w:rFonts w:ascii="Calibri" w:eastAsia="Calibri" w:hAnsi="Calibri" w:cs="Calibri"/>
        </w:rPr>
        <w:t xml:space="preserve">The organization should examine the desired technologies and subsequent capabilities that can be enabled by the future-state </w:t>
      </w:r>
      <w:proofErr w:type="spellStart"/>
      <w:r w:rsidRPr="02D6E068">
        <w:rPr>
          <w:rFonts w:ascii="Calibri" w:eastAsia="Calibri" w:hAnsi="Calibri" w:cs="Calibri"/>
        </w:rPr>
        <w:t>blockchain</w:t>
      </w:r>
      <w:proofErr w:type="spellEnd"/>
      <w:r w:rsidRPr="02D6E068">
        <w:rPr>
          <w:rFonts w:ascii="Calibri" w:eastAsia="Calibri" w:hAnsi="Calibri" w:cs="Calibri"/>
        </w:rPr>
        <w:t xml:space="preserve"> solution.  For example, an operational </w:t>
      </w:r>
      <w:proofErr w:type="spellStart"/>
      <w:r w:rsidRPr="02D6E068">
        <w:rPr>
          <w:rFonts w:ascii="Calibri" w:eastAsia="Calibri" w:hAnsi="Calibri" w:cs="Calibri"/>
        </w:rPr>
        <w:t>blockchain</w:t>
      </w:r>
      <w:proofErr w:type="spellEnd"/>
      <w:r w:rsidRPr="02D6E068">
        <w:rPr>
          <w:rFonts w:ascii="Calibri" w:eastAsia="Calibri" w:hAnsi="Calibri" w:cs="Calibri"/>
        </w:rPr>
        <w:t xml:space="preserve"> logging security events may be combined with artificial intelligence as part of a new capability that is a predictive cybersecurity force multiplier.  Or a </w:t>
      </w:r>
      <w:proofErr w:type="spellStart"/>
      <w:r w:rsidRPr="02D6E068">
        <w:rPr>
          <w:rFonts w:ascii="Calibri" w:eastAsia="Calibri" w:hAnsi="Calibri" w:cs="Calibri"/>
        </w:rPr>
        <w:t>blockchain</w:t>
      </w:r>
      <w:proofErr w:type="spellEnd"/>
      <w:r w:rsidRPr="02D6E068">
        <w:rPr>
          <w:rFonts w:ascii="Calibri" w:eastAsia="Calibri" w:hAnsi="Calibri" w:cs="Calibri"/>
        </w:rPr>
        <w:t xml:space="preserve"> for supply chain may become the entry point to a property management workflow solution.  </w:t>
      </w:r>
    </w:p>
    <w:p w14:paraId="3773C4C0" w14:textId="2710958A" w:rsidR="02D6E068" w:rsidRDefault="02D6E068">
      <w:r w:rsidRPr="02D6E068">
        <w:rPr>
          <w:rFonts w:ascii="Calibri" w:eastAsia="Calibri" w:hAnsi="Calibri" w:cs="Calibri"/>
        </w:rPr>
        <w:t xml:space="preserve">Building a working blueprint of the technical architecture will provide a powerful tool for defining the scope and phases of the comprehensive </w:t>
      </w:r>
      <w:proofErr w:type="spellStart"/>
      <w:r w:rsidRPr="02D6E068">
        <w:rPr>
          <w:rFonts w:ascii="Calibri" w:eastAsia="Calibri" w:hAnsi="Calibri" w:cs="Calibri"/>
        </w:rPr>
        <w:t>blockchain</w:t>
      </w:r>
      <w:proofErr w:type="spellEnd"/>
      <w:r w:rsidRPr="02D6E068">
        <w:rPr>
          <w:rFonts w:ascii="Calibri" w:eastAsia="Calibri" w:hAnsi="Calibri" w:cs="Calibri"/>
        </w:rPr>
        <w:t xml:space="preserve"> implementation.  Strategic scaling will enable you to optimally address pain points and align stakeholders while tackling one priority area at a time to ultimately accomplish transformational objectives and advance mission goals.</w:t>
      </w:r>
    </w:p>
    <w:p w14:paraId="2F1849B9" w14:textId="05177613" w:rsidR="00652721" w:rsidRDefault="00652721" w:rsidP="00652721">
      <w:pPr>
        <w:pStyle w:val="Heading2"/>
      </w:pPr>
      <w:bookmarkStart w:id="156" w:name="_Toc505774983"/>
      <w:r>
        <w:t>Emphasize ROI and benefits to the entire network</w:t>
      </w:r>
      <w:bookmarkEnd w:id="156"/>
      <w:r w:rsidR="00CA4F8C">
        <w:t xml:space="preserve"> </w:t>
      </w:r>
    </w:p>
    <w:p w14:paraId="420DDB82" w14:textId="3567FADF" w:rsidR="003E7CDB" w:rsidRDefault="100E240A" w:rsidP="00652721">
      <w:r>
        <w:t xml:space="preserve">Start small and then scale the </w:t>
      </w:r>
      <w:proofErr w:type="spellStart"/>
      <w:r>
        <w:t>blockchain</w:t>
      </w:r>
      <w:proofErr w:type="spellEnd"/>
      <w:r>
        <w:t xml:space="preserve"> solution.   While making an assessment, emphasize ROI.  Examine the solution's common costs, benefits and efficiencies for both the network as a whole and for individual members.  Include design thinking based on personas and a prioritization matrix around value vs. complexity.    An MVP should prove the viability of a </w:t>
      </w:r>
      <w:proofErr w:type="spellStart"/>
      <w:r>
        <w:t>blockchain</w:t>
      </w:r>
      <w:proofErr w:type="spellEnd"/>
      <w:r>
        <w:t xml:space="preserve"> solution, with ROI measured by gains in savings and in efficiencies, reduction of risk and the meeting of mission goals.  ROI considerations should include: [Contributor: Sandy]</w:t>
      </w:r>
    </w:p>
    <w:p w14:paraId="0E4B4934" w14:textId="4FE04286" w:rsidR="00652721" w:rsidRPr="00652721" w:rsidRDefault="210D2F5F" w:rsidP="210D2F5F">
      <w:pPr>
        <w:pStyle w:val="ListParagraph"/>
        <w:numPr>
          <w:ilvl w:val="0"/>
          <w:numId w:val="38"/>
        </w:numPr>
      </w:pPr>
      <w:r w:rsidRPr="210D2F5F">
        <w:rPr>
          <w:rFonts w:eastAsiaTheme="minorEastAsia"/>
        </w:rPr>
        <w:t>Examining gains in efficiency and cost savings.  An implementation should be done in small increments, keeping to a true agile methodology.  This is not a lift and replace, but a gradual shift to a strategically assured positive ROI.</w:t>
      </w:r>
    </w:p>
    <w:p w14:paraId="31264688" w14:textId="755E8BC2" w:rsidR="210D2F5F" w:rsidRDefault="43098D92" w:rsidP="43098D92">
      <w:pPr>
        <w:pStyle w:val="ListParagraph"/>
        <w:numPr>
          <w:ilvl w:val="0"/>
          <w:numId w:val="38"/>
        </w:numPr>
        <w:spacing w:after="0"/>
      </w:pPr>
      <w:r w:rsidRPr="43098D92">
        <w:rPr>
          <w:rFonts w:eastAsiaTheme="minorEastAsia"/>
        </w:rPr>
        <w:t xml:space="preserve">How does the trust provided by a </w:t>
      </w:r>
      <w:proofErr w:type="spellStart"/>
      <w:r w:rsidRPr="43098D92">
        <w:rPr>
          <w:rFonts w:eastAsiaTheme="minorEastAsia"/>
        </w:rPr>
        <w:t>blockchain</w:t>
      </w:r>
      <w:proofErr w:type="spellEnd"/>
      <w:r w:rsidRPr="43098D92">
        <w:rPr>
          <w:rFonts w:eastAsiaTheme="minorEastAsia"/>
        </w:rPr>
        <w:t xml:space="preserve"> solution when exchanging data or assets impact ROI?  How much effort and cost are currently spent on reconciliation?</w:t>
      </w:r>
    </w:p>
    <w:p w14:paraId="30E81AF5" w14:textId="7F995CD6" w:rsidR="00E61CE2" w:rsidRPr="00663172" w:rsidRDefault="210D2F5F" w:rsidP="210D2F5F">
      <w:pPr>
        <w:pStyle w:val="ListParagraph"/>
        <w:numPr>
          <w:ilvl w:val="0"/>
          <w:numId w:val="38"/>
        </w:numPr>
        <w:spacing w:after="0"/>
        <w:rPr>
          <w:color w:val="000000" w:themeColor="text1"/>
        </w:rPr>
      </w:pPr>
      <w:r w:rsidRPr="210D2F5F">
        <w:rPr>
          <w:rStyle w:val="Strong"/>
          <w:rFonts w:eastAsiaTheme="minorEastAsia"/>
          <w:b w:val="0"/>
          <w:bCs w:val="0"/>
          <w:color w:val="000000" w:themeColor="text1"/>
        </w:rPr>
        <w:t>Cloud first and shared services -</w:t>
      </w:r>
      <w:r w:rsidRPr="210D2F5F">
        <w:rPr>
          <w:rFonts w:eastAsiaTheme="minorEastAsia"/>
          <w:color w:val="000000" w:themeColor="text1"/>
        </w:rPr>
        <w:t xml:space="preserve"> Blockchain relies on distributed computing concepts where nodes may reside in the cloud. Blockchain smart contracts can enable vendor provided shared services to demonstrate adherence to current regulations and policies while providing an immutable audit trail. </w:t>
      </w:r>
    </w:p>
    <w:p w14:paraId="4B268607" w14:textId="24BF9566" w:rsidR="00E61CE2" w:rsidRPr="00663172" w:rsidRDefault="100E240A" w:rsidP="100E240A">
      <w:pPr>
        <w:pStyle w:val="ListParagraph"/>
        <w:numPr>
          <w:ilvl w:val="0"/>
          <w:numId w:val="38"/>
        </w:numPr>
        <w:spacing w:after="0"/>
        <w:rPr>
          <w:color w:val="000000" w:themeColor="text1"/>
        </w:rPr>
      </w:pPr>
      <w:r w:rsidRPr="100E240A">
        <w:rPr>
          <w:rFonts w:eastAsiaTheme="minorEastAsia"/>
          <w:color w:val="000000" w:themeColor="text1"/>
        </w:rPr>
        <w:t xml:space="preserve">Reducing risk -  Understand the ROI that </w:t>
      </w:r>
      <w:proofErr w:type="spellStart"/>
      <w:r w:rsidRPr="100E240A">
        <w:rPr>
          <w:rFonts w:eastAsiaTheme="minorEastAsia"/>
          <w:color w:val="000000" w:themeColor="text1"/>
        </w:rPr>
        <w:t>blockchain</w:t>
      </w:r>
      <w:proofErr w:type="spellEnd"/>
      <w:r w:rsidRPr="100E240A">
        <w:rPr>
          <w:rFonts w:eastAsiaTheme="minorEastAsia"/>
          <w:color w:val="000000" w:themeColor="text1"/>
        </w:rPr>
        <w:t xml:space="preserve"> can provide by reducing risk.  The decentralized, tamper-resistant attributes of a </w:t>
      </w:r>
      <w:proofErr w:type="spellStart"/>
      <w:r w:rsidRPr="100E240A">
        <w:rPr>
          <w:rFonts w:eastAsiaTheme="minorEastAsia"/>
          <w:color w:val="000000" w:themeColor="text1"/>
        </w:rPr>
        <w:t>blockchain</w:t>
      </w:r>
      <w:proofErr w:type="spellEnd"/>
      <w:r w:rsidRPr="100E240A">
        <w:rPr>
          <w:rFonts w:eastAsiaTheme="minorEastAsia"/>
          <w:color w:val="000000" w:themeColor="text1"/>
        </w:rPr>
        <w:t xml:space="preserve"> solution can help reduce risk associated with tampering and </w:t>
      </w:r>
      <w:proofErr w:type="spellStart"/>
      <w:r w:rsidRPr="100E240A">
        <w:rPr>
          <w:rFonts w:eastAsiaTheme="minorEastAsia"/>
          <w:color w:val="000000" w:themeColor="text1"/>
        </w:rPr>
        <w:t>DoS</w:t>
      </w:r>
      <w:proofErr w:type="spellEnd"/>
      <w:r w:rsidRPr="100E240A">
        <w:rPr>
          <w:rFonts w:eastAsiaTheme="minorEastAsia"/>
          <w:color w:val="000000" w:themeColor="text1"/>
        </w:rPr>
        <w:t xml:space="preserve"> attacks.</w:t>
      </w:r>
      <w:r w:rsidRPr="100E240A">
        <w:rPr>
          <w:rFonts w:eastAsia="Times New Roman"/>
          <w:color w:val="000000" w:themeColor="text1"/>
        </w:rPr>
        <w:t xml:space="preserve"> </w:t>
      </w:r>
    </w:p>
    <w:p w14:paraId="29DEE246" w14:textId="0565603A" w:rsidR="100E240A" w:rsidRDefault="100E240A" w:rsidP="100E240A">
      <w:pPr>
        <w:spacing w:after="0"/>
        <w:ind w:left="413"/>
        <w:rPr>
          <w:rFonts w:eastAsia="Times New Roman"/>
          <w:color w:val="000000" w:themeColor="text1"/>
        </w:rPr>
      </w:pPr>
    </w:p>
    <w:p w14:paraId="5077C62E" w14:textId="464F8A15" w:rsidR="00C83083" w:rsidRDefault="02D6E068" w:rsidP="003F0503">
      <w:pPr>
        <w:pStyle w:val="Heading2"/>
      </w:pPr>
      <w:bookmarkStart w:id="157" w:name="_Toc505774984"/>
      <w:r>
        <w:t>Impact of Modernize Government Technology (MGT) Act</w:t>
      </w:r>
      <w:bookmarkEnd w:id="157"/>
    </w:p>
    <w:p w14:paraId="4D2E289F" w14:textId="635EF717" w:rsidR="00A74462" w:rsidRDefault="02D6E068" w:rsidP="003F0503">
      <w:pPr>
        <w:spacing w:after="0"/>
      </w:pPr>
      <w:r>
        <w:t xml:space="preserve">The MGT Act encourages agencies to take an enhanced strategic, incremental approach to IT with goals to drive gains of efficiency, cost savings, and lowered risk. Blockchain technology may be used to enhance an existing IT solution invest without the need to replace existing systems.  Instead it can enrich existing solutions with new capabilities and functionality that can be better provided by </w:t>
      </w:r>
      <w:proofErr w:type="spellStart"/>
      <w:r>
        <w:t>blockchain</w:t>
      </w:r>
      <w:proofErr w:type="spellEnd"/>
      <w:r>
        <w:t xml:space="preserve"> technology.  Government cannot modernize using existing legacy technology it is through the adoption of new technology, such as </w:t>
      </w:r>
      <w:proofErr w:type="spellStart"/>
      <w:r>
        <w:t>blockchain</w:t>
      </w:r>
      <w:proofErr w:type="spellEnd"/>
      <w:r>
        <w:t xml:space="preserve">, that modernization may be achieved. Strategically, if an agency has targeted an IT process to modernize, but does not have the budget to do so, it could choose a smaller project or projects that will realize savings in year one, and apply those savings (which can be banked for three years) to the larger more critical project in year two. This is a different way of modernizing around multiagency business networks and processes.  A strategic </w:t>
      </w:r>
      <w:proofErr w:type="spellStart"/>
      <w:r>
        <w:t>blockchain</w:t>
      </w:r>
      <w:proofErr w:type="spellEnd"/>
      <w:r>
        <w:t xml:space="preserve"> solution is extensible, able to grow over time, adding new members and processes to the business network.  It also facilitates data sharing, the reduction of existing frictions and inefficiencies.  This approach is consistent with the MGT Act narrative; therefore, the assessment that an agency must make through a standard analysis of functions and gaps is to determine if the use of a </w:t>
      </w:r>
      <w:proofErr w:type="spellStart"/>
      <w:r>
        <w:t>blockchain</w:t>
      </w:r>
      <w:proofErr w:type="spellEnd"/>
      <w:r>
        <w:t xml:space="preserve"> will enhance an existing solution through gains of efficiency, cost savings, and lowered risk. </w:t>
      </w:r>
    </w:p>
    <w:p w14:paraId="1D8AD1C8" w14:textId="13668C12" w:rsidR="02D6E068" w:rsidRDefault="02D6E068" w:rsidP="02D6E068">
      <w:pPr>
        <w:pStyle w:val="Heading2"/>
      </w:pPr>
    </w:p>
    <w:p w14:paraId="0809AC44" w14:textId="70317A3A" w:rsidR="02D6E068" w:rsidRDefault="02D6E068" w:rsidP="02D6E068">
      <w:pPr>
        <w:pStyle w:val="Heading2"/>
      </w:pPr>
      <w:bookmarkStart w:id="158" w:name="_Toc505774985"/>
      <w:r>
        <w:t>Incorporate Regulations/Mandates</w:t>
      </w:r>
      <w:bookmarkEnd w:id="158"/>
    </w:p>
    <w:p w14:paraId="76D715AF" w14:textId="31410091" w:rsidR="02D6E068" w:rsidRDefault="02D6E068" w:rsidP="02D6E068">
      <w:r>
        <w:t xml:space="preserve">When assessing </w:t>
      </w:r>
      <w:proofErr w:type="spellStart"/>
      <w:r>
        <w:t>blockchain</w:t>
      </w:r>
      <w:proofErr w:type="spellEnd"/>
      <w:r>
        <w:t xml:space="preserve"> or any </w:t>
      </w:r>
      <w:proofErr w:type="spellStart"/>
      <w:r>
        <w:t>blockchain</w:t>
      </w:r>
      <w:proofErr w:type="spellEnd"/>
      <w:r>
        <w:t xml:space="preserve"> technology, be sure to evaluate it within the context your particular use case.  </w:t>
      </w:r>
      <w:r w:rsidRPr="02D6E068">
        <w:rPr>
          <w:rFonts w:ascii="Calibri" w:eastAsia="Calibri" w:hAnsi="Calibri" w:cs="Calibri"/>
        </w:rPr>
        <w:t xml:space="preserve">For example, an identity use case would require a technology that adheres to particular regulations, such as the technical requirements in NIST 800-63, Digital Identity Guidelines.  </w:t>
      </w:r>
      <w:r>
        <w:t xml:space="preserve">  </w:t>
      </w:r>
      <w:r w:rsidRPr="02D6E068">
        <w:rPr>
          <w:rFonts w:ascii="Calibri" w:eastAsia="Calibri" w:hAnsi="Calibri" w:cs="Calibri"/>
        </w:rPr>
        <w:t xml:space="preserve">Be sure to evaluate the entire technology solution—including smart contracts, oracles, side chains, </w:t>
      </w:r>
      <w:proofErr w:type="spellStart"/>
      <w:r w:rsidRPr="02D6E068">
        <w:rPr>
          <w:rFonts w:ascii="Calibri" w:eastAsia="Calibri" w:hAnsi="Calibri" w:cs="Calibri"/>
        </w:rPr>
        <w:t>microservices</w:t>
      </w:r>
      <w:proofErr w:type="spellEnd"/>
      <w:r w:rsidRPr="02D6E068">
        <w:rPr>
          <w:rFonts w:ascii="Calibri" w:eastAsia="Calibri" w:hAnsi="Calibri" w:cs="Calibri"/>
        </w:rPr>
        <w:t xml:space="preserve">, any associated cryptocurrencies, etc.—with regard to </w:t>
      </w:r>
      <w:r>
        <w:t>industry standards, technical standards, regulations, acts, and common law</w:t>
      </w:r>
      <w:r w:rsidRPr="02D6E068">
        <w:rPr>
          <w:rFonts w:ascii="Calibri" w:eastAsia="Calibri" w:hAnsi="Calibri" w:cs="Calibri"/>
        </w:rPr>
        <w:t>.</w:t>
      </w:r>
    </w:p>
    <w:p w14:paraId="5FF45AB9" w14:textId="11C0D645" w:rsidR="02D6E068" w:rsidRDefault="02D6E068" w:rsidP="02D6E068">
      <w:pPr>
        <w:pStyle w:val="Heading2"/>
      </w:pPr>
      <w:r w:rsidRPr="02D6E068">
        <w:rPr>
          <w:i/>
          <w:iCs/>
        </w:rPr>
        <w:t xml:space="preserve"> </w:t>
      </w:r>
      <w:bookmarkStart w:id="159" w:name="_Toc505774986"/>
      <w:r>
        <w:t xml:space="preserve">Determine Throughput and Latency Requirements of Business </w:t>
      </w:r>
      <w:commentRangeStart w:id="160"/>
      <w:r>
        <w:t>Processes</w:t>
      </w:r>
      <w:bookmarkEnd w:id="159"/>
      <w:commentRangeEnd w:id="160"/>
      <w:r w:rsidR="00A8473F">
        <w:rPr>
          <w:rStyle w:val="CommentReference"/>
          <w:rFonts w:asciiTheme="minorHAnsi" w:eastAsiaTheme="minorHAnsi" w:hAnsiTheme="minorHAnsi" w:cstheme="minorBidi"/>
          <w:color w:val="auto"/>
        </w:rPr>
        <w:commentReference w:id="160"/>
      </w:r>
    </w:p>
    <w:p w14:paraId="0998D072" w14:textId="77777777" w:rsidR="00B24497" w:rsidRDefault="00B24497" w:rsidP="00B24497">
      <w:bookmarkStart w:id="161" w:name="_Toc505774987"/>
      <w:r>
        <w:t xml:space="preserve">Understanding data requirements and the speed by which data transactions must occur within the </w:t>
      </w:r>
      <w:proofErr w:type="spellStart"/>
      <w:r>
        <w:t>blockchain</w:t>
      </w:r>
      <w:proofErr w:type="spellEnd"/>
      <w:r>
        <w:t xml:space="preserve"> ecosystem are key inputs in determining your optimal architecture, accelerators, etc.  When assessing </w:t>
      </w:r>
      <w:proofErr w:type="spellStart"/>
      <w:r>
        <w:t>blockchain</w:t>
      </w:r>
      <w:proofErr w:type="spellEnd"/>
      <w:r>
        <w:t xml:space="preserve"> as a solution consider the number of transactions per second required, the size of the data/assets being transferred, should the data be stored 'on chain'.   Where will the nodes be located?  Is network bandwidth constricted?  Large </w:t>
      </w:r>
      <w:proofErr w:type="spellStart"/>
      <w:r>
        <w:t>blockchain</w:t>
      </w:r>
      <w:proofErr w:type="spellEnd"/>
      <w:r>
        <w:t xml:space="preserve"> ecosystems with many systems and players such as public permission-less chains would be best served by minimizing data-load, whereas smaller private/consortium chains may handle a larger number of transactions per second and can theoretically handle the exchange of larger “blocks” without interruption to business processes.</w:t>
      </w:r>
    </w:p>
    <w:p w14:paraId="585BD2E4" w14:textId="2DF37499" w:rsidR="02D6E068" w:rsidRDefault="02D6E068" w:rsidP="02D6E068">
      <w:pPr>
        <w:pStyle w:val="Heading2"/>
      </w:pPr>
      <w:r>
        <w:t>Assess Current State of Customer Experience</w:t>
      </w:r>
      <w:bookmarkEnd w:id="161"/>
    </w:p>
    <w:p w14:paraId="5CAFD8FC" w14:textId="5104F3BD" w:rsidR="02D6E068" w:rsidRDefault="00B24497" w:rsidP="02D6E068">
      <w:pPr>
        <w:spacing w:after="0"/>
      </w:pPr>
      <w:r>
        <w:t xml:space="preserve">As with most transformative efforts, the </w:t>
      </w:r>
      <w:proofErr w:type="spellStart"/>
      <w:r>
        <w:t>blockchain</w:t>
      </w:r>
      <w:proofErr w:type="spellEnd"/>
      <w:r>
        <w:t xml:space="preserve"> initiative should also be used as an opportunity to enhance user experience.  When assessing your use case, different users with different roles may interact with the proposed solution.  Assess how </w:t>
      </w:r>
      <w:proofErr w:type="spellStart"/>
      <w:r>
        <w:t>blockchain</w:t>
      </w:r>
      <w:proofErr w:type="spellEnd"/>
      <w:r>
        <w:t xml:space="preserve"> could improve that user experience by automating tasks and improving </w:t>
      </w:r>
      <w:proofErr w:type="spellStart"/>
      <w:r>
        <w:t>visability</w:t>
      </w:r>
      <w:proofErr w:type="spellEnd"/>
      <w:r>
        <w:t xml:space="preserve">.  Robust usability testing will be key to successful user </w:t>
      </w:r>
      <w:r>
        <w:lastRenderedPageBreak/>
        <w:t xml:space="preserve">adoption as the </w:t>
      </w:r>
      <w:proofErr w:type="spellStart"/>
      <w:r>
        <w:t>blockchain</w:t>
      </w:r>
      <w:proofErr w:type="spellEnd"/>
      <w:r>
        <w:t xml:space="preserve"> solution is scaled outward. Users have little tolerance for solutions/systems that lack usability in the form of user-friendliness, intuitiveness, and/or accessibility. As a nascent technology, ensuring usability of the </w:t>
      </w:r>
      <w:proofErr w:type="spellStart"/>
      <w:r>
        <w:t>blockchain</w:t>
      </w:r>
      <w:proofErr w:type="spellEnd"/>
      <w:r>
        <w:t xml:space="preserve"> solution is doubly important in order for scaling of the solution to build and maintain momentum of adoption.</w:t>
      </w:r>
    </w:p>
    <w:p w14:paraId="6DB97421" w14:textId="77777777" w:rsidR="00B24497" w:rsidRDefault="00B24497" w:rsidP="02D6E068">
      <w:pPr>
        <w:spacing w:after="0"/>
        <w:rPr>
          <w:i/>
          <w:iCs/>
        </w:rPr>
      </w:pPr>
    </w:p>
    <w:p w14:paraId="5499AF84" w14:textId="030BA773" w:rsidR="02D6E068" w:rsidRDefault="02D6E068" w:rsidP="02D6E068">
      <w:pPr>
        <w:spacing w:after="0"/>
        <w:rPr>
          <w:i/>
          <w:iCs/>
          <w:highlight w:val="yellow"/>
        </w:rPr>
      </w:pPr>
      <w:r w:rsidRPr="02D6E068">
        <w:rPr>
          <w:i/>
          <w:iCs/>
          <w:highlight w:val="yellow"/>
        </w:rPr>
        <w:t xml:space="preserve">&lt;A callout box will be included in this section that provides links to resources where readers can explore/reference existing government use cases (e.g. </w:t>
      </w:r>
      <w:hyperlink r:id="rId14">
        <w:r w:rsidRPr="02D6E068">
          <w:rPr>
            <w:rStyle w:val="Hyperlink"/>
            <w:i/>
            <w:iCs/>
            <w:highlight w:val="yellow"/>
          </w:rPr>
          <w:t>GSA Emerging Citizen technology Atlas</w:t>
        </w:r>
      </w:hyperlink>
      <w:r w:rsidRPr="02D6E068">
        <w:rPr>
          <w:i/>
          <w:iCs/>
          <w:highlight w:val="yellow"/>
        </w:rPr>
        <w:t>. Are there any additional resources that the group recommends including?&gt;</w:t>
      </w:r>
    </w:p>
    <w:p w14:paraId="188D60CE" w14:textId="77777777" w:rsidR="00F93424" w:rsidRDefault="00F93424" w:rsidP="00F93424">
      <w:pPr>
        <w:spacing w:after="0"/>
      </w:pPr>
    </w:p>
    <w:p w14:paraId="19F5DD9F" w14:textId="77777777" w:rsidR="00BD4A0E" w:rsidRDefault="007A2AFE" w:rsidP="00BD4A0E">
      <w:pPr>
        <w:pStyle w:val="Heading1"/>
      </w:pPr>
      <w:bookmarkStart w:id="162" w:name="_Toc505774988"/>
      <w:r w:rsidRPr="00663172">
        <w:t>Outcomes</w:t>
      </w:r>
      <w:r w:rsidR="005C1B5C" w:rsidRPr="00663172">
        <w:t xml:space="preserve"> (</w:t>
      </w:r>
      <w:r w:rsidR="006740DC" w:rsidRPr="00663172">
        <w:t xml:space="preserve">Suggested: </w:t>
      </w:r>
      <w:r w:rsidR="00965448" w:rsidRPr="00663172">
        <w:t>0.5</w:t>
      </w:r>
      <w:r w:rsidRPr="00663172">
        <w:t xml:space="preserve"> page)</w:t>
      </w:r>
      <w:bookmarkEnd w:id="162"/>
    </w:p>
    <w:p w14:paraId="79BE9EEB" w14:textId="4609EB3C" w:rsidR="005C1B5C" w:rsidRPr="007E2C50" w:rsidRDefault="00BD4A0E" w:rsidP="003566AC">
      <w:pPr>
        <w:spacing w:after="0"/>
      </w:pPr>
      <w:r w:rsidRPr="007E2C50">
        <w:t>[</w:t>
      </w:r>
      <w:r w:rsidR="007E2C50" w:rsidRPr="007E2C50">
        <w:t xml:space="preserve">Contributors: </w:t>
      </w:r>
      <w:r w:rsidR="00E76289" w:rsidRPr="007E2C50">
        <w:t xml:space="preserve">Jeff </w:t>
      </w:r>
      <w:proofErr w:type="spellStart"/>
      <w:r w:rsidR="00E76289" w:rsidRPr="007E2C50">
        <w:t>Tennenbaum</w:t>
      </w:r>
      <w:proofErr w:type="spellEnd"/>
      <w:r w:rsidRPr="007E2C50">
        <w:t>]</w:t>
      </w:r>
    </w:p>
    <w:p w14:paraId="2B14251C" w14:textId="77777777" w:rsidR="00473A4F" w:rsidRDefault="007A2AFE" w:rsidP="00BD4A0E">
      <w:pPr>
        <w:pStyle w:val="Heading2"/>
      </w:pPr>
      <w:bookmarkStart w:id="163" w:name="_Toc505774989"/>
      <w:r w:rsidRPr="00663172">
        <w:t>Clearly define few deliverables/outcomes of the assessment</w:t>
      </w:r>
      <w:bookmarkEnd w:id="163"/>
    </w:p>
    <w:p w14:paraId="20E38E97" w14:textId="2EBCA3D2" w:rsidR="005C1B5C" w:rsidRPr="00663172" w:rsidRDefault="02D6E068" w:rsidP="00473A4F">
      <w:r>
        <w:t>After the assessment is completed, one or more deliverables/outcomes should be produced:</w:t>
      </w:r>
    </w:p>
    <w:p w14:paraId="3FEE3F89" w14:textId="4ECC5EE9" w:rsidR="258DF713" w:rsidRDefault="02D6E068" w:rsidP="02D6E068">
      <w:pPr>
        <w:pStyle w:val="ListParagraph"/>
        <w:numPr>
          <w:ilvl w:val="0"/>
          <w:numId w:val="4"/>
        </w:numPr>
        <w:spacing w:after="0"/>
      </w:pPr>
      <w:r>
        <w:t xml:space="preserve">One or more use cases identified as candidates for a </w:t>
      </w:r>
      <w:proofErr w:type="spellStart"/>
      <w:r>
        <w:t>blockchain</w:t>
      </w:r>
      <w:proofErr w:type="spellEnd"/>
      <w:r>
        <w:t xml:space="preserve"> solution.  Each use case should be evaluated against assessment criteria to determine if a </w:t>
      </w:r>
      <w:proofErr w:type="spellStart"/>
      <w:r>
        <w:t>blockchain</w:t>
      </w:r>
      <w:proofErr w:type="spellEnd"/>
      <w:r>
        <w:t xml:space="preserve"> can be used to realize gains such as cost saving, efficiency, or reduced risk. Which of these use cases would be sensible to implement as a minimum viable product?</w:t>
      </w:r>
    </w:p>
    <w:p w14:paraId="69B44667" w14:textId="2B0B09CD" w:rsidR="00756FCE" w:rsidRDefault="258DF713" w:rsidP="00756FCE">
      <w:pPr>
        <w:pStyle w:val="ListParagraph"/>
        <w:numPr>
          <w:ilvl w:val="0"/>
          <w:numId w:val="4"/>
        </w:numPr>
        <w:spacing w:after="0"/>
      </w:pPr>
      <w:r>
        <w:t xml:space="preserve">Documentation on the key stakeholders, network participants and their roles for your candidate use case.  How a </w:t>
      </w:r>
      <w:proofErr w:type="spellStart"/>
      <w:r>
        <w:t>blockchain</w:t>
      </w:r>
      <w:proofErr w:type="spellEnd"/>
      <w:r>
        <w:t xml:space="preserve"> solution will impact your stakeholders?  What are the incentives for these stakeholders to participate in the solution?</w:t>
      </w:r>
    </w:p>
    <w:p w14:paraId="22B35A90" w14:textId="2890B2FC" w:rsidR="258DF713" w:rsidRDefault="258DF713" w:rsidP="258DF713">
      <w:pPr>
        <w:pStyle w:val="ListParagraph"/>
        <w:numPr>
          <w:ilvl w:val="0"/>
          <w:numId w:val="4"/>
        </w:numPr>
        <w:spacing w:after="0"/>
      </w:pPr>
      <w:r>
        <w:t xml:space="preserve">For each candidate use case, identify what business frictions you are looking to address by implementing the solution.   Do </w:t>
      </w:r>
      <w:proofErr w:type="spellStart"/>
      <w:r>
        <w:t>blockchain</w:t>
      </w:r>
      <w:proofErr w:type="spellEnd"/>
      <w:r>
        <w:t xml:space="preserve"> attributes help to address those frictions?   This list should correlate with the list of anticipated benefits provided by the solution.   Both the frictions and benefits may differ for each stakeholder.</w:t>
      </w:r>
    </w:p>
    <w:p w14:paraId="174E4923" w14:textId="47349292" w:rsidR="00D833A6" w:rsidRDefault="258DF713" w:rsidP="00D833A6">
      <w:pPr>
        <w:pStyle w:val="ListParagraph"/>
        <w:numPr>
          <w:ilvl w:val="0"/>
          <w:numId w:val="4"/>
        </w:numPr>
        <w:spacing w:after="0"/>
      </w:pPr>
      <w:commentRangeStart w:id="164"/>
      <w:r>
        <w:t>Identify</w:t>
      </w:r>
      <w:commentRangeEnd w:id="164"/>
      <w:r w:rsidR="00D833A6">
        <w:rPr>
          <w:rStyle w:val="CommentReference"/>
        </w:rPr>
        <w:commentReference w:id="164"/>
      </w:r>
      <w:r>
        <w:t xml:space="preserve"> and list any barriers regarding adoption and implementation of the solution, these may include existing rules and regulations, data ownership, data location, process ownership, and resistance from individual stakeholders.</w:t>
      </w:r>
      <w:ins w:id="165" w:author="Bruno M. Kelpsas" w:date="2018-03-01T11:02:00Z">
        <w:r w:rsidR="00D833A6">
          <w:t xml:space="preserve"> </w:t>
        </w:r>
      </w:ins>
    </w:p>
    <w:p w14:paraId="157AE8B0" w14:textId="08BBFE8E" w:rsidR="00310E80" w:rsidRDefault="258DF713" w:rsidP="258DF713">
      <w:pPr>
        <w:pStyle w:val="ListParagraph"/>
        <w:numPr>
          <w:ilvl w:val="0"/>
          <w:numId w:val="4"/>
        </w:numPr>
        <w:spacing w:after="0"/>
      </w:pPr>
      <w:r>
        <w:t>A list of performance and other non-functional requirements such as security and scalability.  They may serve as barriers to the implementation.</w:t>
      </w:r>
    </w:p>
    <w:p w14:paraId="1FB864E9" w14:textId="3721061E" w:rsidR="00310E80" w:rsidRDefault="258DF713" w:rsidP="003566AC">
      <w:pPr>
        <w:pStyle w:val="ListParagraph"/>
        <w:numPr>
          <w:ilvl w:val="0"/>
          <w:numId w:val="4"/>
        </w:numPr>
        <w:spacing w:after="0"/>
      </w:pPr>
      <w:r>
        <w:t>Documentation of the existing systems and data sources which may interact with the proposed solution.  Examine the integration challenges when interacting with those systems.  Could implementation of the solution lead to retirement of a legacy system?</w:t>
      </w:r>
    </w:p>
    <w:p w14:paraId="5A4B73B7" w14:textId="5BA5D7A8" w:rsidR="00A11A4F" w:rsidRDefault="258DF713" w:rsidP="003566AC">
      <w:pPr>
        <w:pStyle w:val="ListParagraph"/>
        <w:numPr>
          <w:ilvl w:val="0"/>
          <w:numId w:val="4"/>
        </w:numPr>
        <w:spacing w:after="0"/>
      </w:pPr>
      <w:r>
        <w:t xml:space="preserve">A model of what the operational end state would be after implementing a </w:t>
      </w:r>
      <w:proofErr w:type="spellStart"/>
      <w:r>
        <w:t>blockchain</w:t>
      </w:r>
      <w:proofErr w:type="spellEnd"/>
      <w:r>
        <w:t xml:space="preserve"> solution.   This should be done initially for the MVP/</w:t>
      </w:r>
      <w:proofErr w:type="spellStart"/>
      <w:r>
        <w:t>PoC</w:t>
      </w:r>
      <w:proofErr w:type="spellEnd"/>
      <w:r>
        <w:t xml:space="preserve"> and again for a solution once the scope has been expanded.  What should the outcomes be after implementing this solution? </w:t>
      </w:r>
    </w:p>
    <w:p w14:paraId="7D6FBF1D" w14:textId="3812287C" w:rsidR="3BE718D9" w:rsidRDefault="258DF713" w:rsidP="3BE718D9">
      <w:pPr>
        <w:pStyle w:val="ListParagraph"/>
        <w:numPr>
          <w:ilvl w:val="0"/>
          <w:numId w:val="4"/>
        </w:numPr>
        <w:spacing w:after="0"/>
      </w:pPr>
      <w:r>
        <w:t xml:space="preserve">With the operational end state identified, a list of the anticipated benefits. </w:t>
      </w:r>
    </w:p>
    <w:p w14:paraId="521193FE" w14:textId="0789F1AD" w:rsidR="100E240A" w:rsidRDefault="02D6E068" w:rsidP="258DF713">
      <w:pPr>
        <w:pStyle w:val="ListParagraph"/>
        <w:numPr>
          <w:ilvl w:val="0"/>
          <w:numId w:val="4"/>
        </w:numPr>
        <w:spacing w:after="0"/>
      </w:pPr>
      <w:r>
        <w:t>Documentation regarding alternative solutions including a list that identifies the pros and cons associated with alternative solutions.</w:t>
      </w:r>
    </w:p>
    <w:p w14:paraId="5C9166FC" w14:textId="65EAE7CD" w:rsidR="02D6E068" w:rsidRDefault="02D6E068" w:rsidP="02D6E068">
      <w:pPr>
        <w:pStyle w:val="ListParagraph"/>
        <w:numPr>
          <w:ilvl w:val="0"/>
          <w:numId w:val="4"/>
        </w:numPr>
        <w:spacing w:after="0"/>
      </w:pPr>
      <w:r>
        <w:lastRenderedPageBreak/>
        <w:t>Documentation regarding existing assets and/or licenses which may be required for the use case.  Are there entitlements associated with those assets?</w:t>
      </w:r>
    </w:p>
    <w:p w14:paraId="00E19B56" w14:textId="7BDADD7F" w:rsidR="02D6E068" w:rsidRDefault="02D6E068" w:rsidP="02D6E068">
      <w:pPr>
        <w:spacing w:after="0"/>
      </w:pPr>
    </w:p>
    <w:p w14:paraId="18405DF6" w14:textId="48321517" w:rsidR="258DF713" w:rsidRDefault="7AD486FC" w:rsidP="258DF713">
      <w:pPr>
        <w:pStyle w:val="Heading2"/>
      </w:pPr>
      <w:bookmarkStart w:id="166" w:name="_Toc505774990"/>
      <w:r>
        <w:t>Link to Readiness</w:t>
      </w:r>
      <w:bookmarkEnd w:id="166"/>
    </w:p>
    <w:p w14:paraId="12A95519" w14:textId="6B086C47" w:rsidR="001C6817" w:rsidRDefault="7AD486FC" w:rsidP="7AD486FC">
      <w:pPr>
        <w:rPr>
          <w:ins w:id="167" w:author="Bruno M. Kelpsas" w:date="2018-03-01T10:50:00Z"/>
        </w:rPr>
      </w:pPr>
      <w:r>
        <w:t xml:space="preserve">The artifacts generated during the assessment phase, such as the documented use case, the stakeholder analysis, the vision of the operational end state, and other deliverables, directly support and should be leveraged during the readiness phase.    </w:t>
      </w:r>
    </w:p>
    <w:p w14:paraId="5DA69925" w14:textId="6E4FA26F" w:rsidR="001C6817" w:rsidRPr="00663172" w:rsidRDefault="00A8473F" w:rsidP="7AD486FC">
      <w:ins w:id="168" w:author="Bruno M. Kelpsas" w:date="2018-03-01T10:52:00Z">
        <w:r>
          <w:rPr>
            <w:noProof/>
          </w:rPr>
          <w:t xml:space="preserve">                           </w:t>
        </w:r>
      </w:ins>
      <w:ins w:id="169" w:author="Bruno M. Kelpsas" w:date="2018-03-01T10:50:00Z">
        <w:r w:rsidR="001C6817">
          <w:rPr>
            <w:noProof/>
          </w:rPr>
          <w:drawing>
            <wp:inline distT="0" distB="0" distL="0" distR="0" wp14:anchorId="52854E36" wp14:editId="002A7F7D">
              <wp:extent cx="3985476" cy="282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5476" cy="2825750"/>
                      </a:xfrm>
                      <a:prstGeom prst="rect">
                        <a:avLst/>
                      </a:prstGeom>
                      <a:noFill/>
                    </pic:spPr>
                  </pic:pic>
                </a:graphicData>
              </a:graphic>
            </wp:inline>
          </w:drawing>
        </w:r>
      </w:ins>
    </w:p>
    <w:sectPr w:rsidR="001C6817" w:rsidRPr="00663172" w:rsidSect="007812D8">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ar Vanamali" w:date="2018-03-01T16:45:00Z" w:initials="SV">
    <w:p w14:paraId="1868AE7B" w14:textId="6505E710" w:rsidR="006547B2" w:rsidRDefault="006547B2">
      <w:pPr>
        <w:pStyle w:val="CommentText"/>
      </w:pPr>
      <w:r>
        <w:rPr>
          <w:rStyle w:val="CommentReference"/>
        </w:rPr>
        <w:annotationRef/>
      </w:r>
      <w:r w:rsidR="001A03FE">
        <w:t>Next Steps</w:t>
      </w:r>
      <w:r>
        <w:t>:</w:t>
      </w:r>
    </w:p>
    <w:p w14:paraId="527C9ECF" w14:textId="47BB2172" w:rsidR="001A03FE" w:rsidRDefault="001A03FE" w:rsidP="006547B2">
      <w:pPr>
        <w:pStyle w:val="CommentText"/>
        <w:numPr>
          <w:ilvl w:val="0"/>
          <w:numId w:val="41"/>
        </w:numPr>
      </w:pPr>
      <w:r>
        <w:t>Update scorecard area with Jim/Jeff’s content &amp; have review meeting with entire team</w:t>
      </w:r>
    </w:p>
    <w:p w14:paraId="79123B3D" w14:textId="1B99519E" w:rsidR="001A03FE" w:rsidRDefault="001A03FE" w:rsidP="006547B2">
      <w:pPr>
        <w:pStyle w:val="CommentText"/>
        <w:numPr>
          <w:ilvl w:val="0"/>
          <w:numId w:val="41"/>
        </w:numPr>
      </w:pPr>
      <w:r>
        <w:t>Discussion with Bruno to work through comments</w:t>
      </w:r>
    </w:p>
    <w:p w14:paraId="2A1449A7" w14:textId="76EA9BFA" w:rsidR="006547B2" w:rsidRDefault="006547B2" w:rsidP="001A03FE">
      <w:pPr>
        <w:pStyle w:val="CommentText"/>
        <w:numPr>
          <w:ilvl w:val="0"/>
          <w:numId w:val="41"/>
        </w:numPr>
      </w:pPr>
      <w:r>
        <w:t xml:space="preserve">List of inputs and outputs based on updated content. Can be sent to Fred in prep for the </w:t>
      </w:r>
      <w:r w:rsidR="001A03FE">
        <w:t>next working group meeting</w:t>
      </w:r>
    </w:p>
    <w:p w14:paraId="52BBCF94" w14:textId="6BF6C55D" w:rsidR="001A03FE" w:rsidRDefault="001A03FE" w:rsidP="001A03FE">
      <w:pPr>
        <w:pStyle w:val="CommentText"/>
        <w:numPr>
          <w:ilvl w:val="0"/>
          <w:numId w:val="41"/>
        </w:numPr>
      </w:pPr>
      <w:r>
        <w:t>Highlight all words within the chapter that should be included in the glossary</w:t>
      </w:r>
    </w:p>
    <w:p w14:paraId="6FE2D448" w14:textId="02E3893E" w:rsidR="001A03FE" w:rsidRDefault="001A03FE" w:rsidP="001A03FE">
      <w:pPr>
        <w:pStyle w:val="CommentText"/>
        <w:numPr>
          <w:ilvl w:val="0"/>
          <w:numId w:val="41"/>
        </w:numPr>
      </w:pPr>
      <w:r>
        <w:t>Finalize content with the intent it will go into a digital scorecard format.</w:t>
      </w:r>
    </w:p>
  </w:comment>
  <w:comment w:id="2" w:author="Sokol, Sherri D CIV DISA DV (US)" w:date="2018-03-01T16:45:00Z" w:initials="SSDCDD(">
    <w:p w14:paraId="2C92B2D2" w14:textId="635E933E" w:rsidR="00D7292D" w:rsidRDefault="00D7292D">
      <w:pPr>
        <w:pStyle w:val="CommentText"/>
      </w:pPr>
      <w:r>
        <w:rPr>
          <w:rStyle w:val="CommentReference"/>
        </w:rPr>
        <w:annotationRef/>
      </w:r>
      <w:r>
        <w:t>designed?</w:t>
      </w:r>
    </w:p>
  </w:comment>
  <w:comment w:id="4" w:author="Star Vanamali" w:date="2018-03-01T16:45:00Z" w:initials="SV">
    <w:p w14:paraId="2A73E24A" w14:textId="34D41510" w:rsidR="00C11E77" w:rsidRDefault="00C11E77">
      <w:pPr>
        <w:pStyle w:val="CommentText"/>
      </w:pPr>
      <w:r>
        <w:rPr>
          <w:rStyle w:val="CommentReference"/>
        </w:rPr>
        <w:annotationRef/>
      </w:r>
      <w:r>
        <w:t xml:space="preserve">Green highlighted areas are suggestions for the glossary. </w:t>
      </w:r>
    </w:p>
  </w:comment>
  <w:comment w:id="85" w:author="Star Vanamali" w:date="2018-03-02T10:33:00Z" w:initials="SV">
    <w:p w14:paraId="106EDCA5" w14:textId="2A104E02" w:rsidR="00767709" w:rsidRDefault="00767709">
      <w:pPr>
        <w:pStyle w:val="CommentText"/>
      </w:pPr>
      <w:r>
        <w:rPr>
          <w:rStyle w:val="CommentReference"/>
        </w:rPr>
        <w:annotationRef/>
      </w:r>
      <w:r>
        <w:t xml:space="preserve">Jim and Jeff are currently </w:t>
      </w:r>
      <w:r w:rsidR="00DE00F7">
        <w:t xml:space="preserve">working to pull additional language to support the new scorecard framework. </w:t>
      </w:r>
    </w:p>
  </w:comment>
  <w:comment w:id="113" w:author="Bruno M. Kelpsas" w:date="2018-03-01T17:31:00Z" w:initials="BMK">
    <w:p w14:paraId="2CAF6731" w14:textId="74DF751A" w:rsidR="00B971A4" w:rsidRDefault="00B971A4">
      <w:pPr>
        <w:pStyle w:val="CommentText"/>
      </w:pPr>
      <w:r>
        <w:rPr>
          <w:rStyle w:val="CommentReference"/>
        </w:rPr>
        <w:annotationRef/>
      </w:r>
      <w:r>
        <w:t>I like the weighing factors.</w:t>
      </w:r>
      <w:r w:rsidR="001B3CA6">
        <w:t xml:space="preserve">  Can we have an accompanying spreadsheet with macros for the weights?</w:t>
      </w:r>
    </w:p>
  </w:comment>
  <w:comment w:id="120" w:author="Bruno M. Kelpsas" w:date="2018-03-01T17:36:00Z" w:initials="BMK">
    <w:p w14:paraId="6F375247" w14:textId="067B0CE3" w:rsidR="00695C18" w:rsidRDefault="00695C18">
      <w:pPr>
        <w:pStyle w:val="CommentText"/>
      </w:pPr>
      <w:r>
        <w:rPr>
          <w:rStyle w:val="CommentReference"/>
        </w:rPr>
        <w:annotationRef/>
      </w:r>
      <w:r>
        <w:t xml:space="preserve">I’ve added this </w:t>
      </w:r>
      <w:r w:rsidR="005E54D4">
        <w:t>question because of two points:</w:t>
      </w:r>
    </w:p>
    <w:p w14:paraId="01E489FC" w14:textId="1C4FE2CE" w:rsidR="00695C18" w:rsidRDefault="00695C18" w:rsidP="00695C18">
      <w:pPr>
        <w:pStyle w:val="CommentText"/>
        <w:numPr>
          <w:ilvl w:val="0"/>
          <w:numId w:val="42"/>
        </w:numPr>
      </w:pPr>
      <w:r>
        <w:t xml:space="preserve"> Executives need to be prepared to transform and </w:t>
      </w:r>
      <w:r w:rsidR="00101FD5">
        <w:t>operate</w:t>
      </w:r>
      <w:r>
        <w:t xml:space="preserve"> their organization </w:t>
      </w:r>
      <w:r w:rsidR="00B1198D">
        <w:t xml:space="preserve">as a </w:t>
      </w:r>
      <w:proofErr w:type="spellStart"/>
      <w:r w:rsidR="00B1198D">
        <w:t>D</w:t>
      </w:r>
      <w:r w:rsidR="00101FD5">
        <w:t>ecentralzied</w:t>
      </w:r>
      <w:proofErr w:type="spellEnd"/>
      <w:r w:rsidR="00101FD5">
        <w:t xml:space="preserve"> </w:t>
      </w:r>
      <w:r>
        <w:t>O</w:t>
      </w:r>
      <w:r w:rsidR="00101FD5">
        <w:t>rganization</w:t>
      </w:r>
      <w:r>
        <w:t>.</w:t>
      </w:r>
    </w:p>
    <w:p w14:paraId="72B3AF93" w14:textId="27A71E43" w:rsidR="00695C18" w:rsidRDefault="00695C18" w:rsidP="00695C18">
      <w:pPr>
        <w:pStyle w:val="CommentText"/>
        <w:numPr>
          <w:ilvl w:val="0"/>
          <w:numId w:val="42"/>
        </w:numPr>
      </w:pPr>
      <w:r>
        <w:t xml:space="preserve">This then prepares the reader for </w:t>
      </w:r>
      <w:r w:rsidR="00101FD5">
        <w:t xml:space="preserve">upcoming </w:t>
      </w:r>
      <w:r>
        <w:t>questions on respective business capabilities</w:t>
      </w:r>
      <w:r w:rsidR="005E54D4">
        <w:t>.</w:t>
      </w:r>
    </w:p>
  </w:comment>
  <w:comment w:id="121" w:author="Bruno M. Kelpsas" w:date="2018-03-01T17:39:00Z" w:initials="BMK">
    <w:p w14:paraId="63C3F177" w14:textId="5DF2DFC0" w:rsidR="00B1198D" w:rsidRDefault="00B1198D">
      <w:pPr>
        <w:pStyle w:val="CommentText"/>
      </w:pPr>
      <w:r>
        <w:rPr>
          <w:rStyle w:val="CommentReference"/>
        </w:rPr>
        <w:annotationRef/>
      </w:r>
      <w:r>
        <w:t>I used DO versus DAO.  T</w:t>
      </w:r>
      <w:r w:rsidR="005E54D4">
        <w:t>he 'Autonomous' will be off-putting to Executives.....and.....purists within this Space may interpret the solution as an Internet based business.</w:t>
      </w:r>
    </w:p>
  </w:comment>
  <w:comment w:id="135" w:author="Bruno M. Kelpsas" w:date="2018-03-01T16:45:00Z" w:initials="BMK">
    <w:p w14:paraId="6C1056A7" w14:textId="1DA3EA71" w:rsidR="00B971A4" w:rsidRDefault="00B971A4">
      <w:pPr>
        <w:pStyle w:val="CommentText"/>
      </w:pPr>
      <w:r>
        <w:rPr>
          <w:rStyle w:val="CommentReference"/>
        </w:rPr>
        <w:annotationRef/>
      </w:r>
      <w:r>
        <w:t>This question can be more Blockchain specific, like:  “Will the Use Case span multiple orgs/agencies sharing a common Asset….or….requiring Consensus….etc.”</w:t>
      </w:r>
    </w:p>
  </w:comment>
  <w:comment w:id="136" w:author="Bruno M. Kelpsas" w:date="2018-03-01T16:45:00Z" w:initials="BMK">
    <w:p w14:paraId="3465C51F" w14:textId="57B1F1A6" w:rsidR="00B971A4" w:rsidRDefault="00B971A4">
      <w:pPr>
        <w:pStyle w:val="CommentText"/>
      </w:pPr>
      <w:r>
        <w:rPr>
          <w:rStyle w:val="CommentReference"/>
        </w:rPr>
        <w:annotationRef/>
      </w:r>
      <w:r>
        <w:t>Love this qualifying q</w:t>
      </w:r>
      <w:r w:rsidR="005E54D4">
        <w:t>uestion.</w:t>
      </w:r>
    </w:p>
  </w:comment>
  <w:comment w:id="146" w:author="Bruno M. Kelpsas" w:date="2018-03-01T16:45:00Z" w:initials="BMK">
    <w:p w14:paraId="65C26E2F" w14:textId="70BBC02C" w:rsidR="00055FD4" w:rsidRDefault="00055FD4">
      <w:pPr>
        <w:pStyle w:val="CommentText"/>
      </w:pPr>
      <w:r>
        <w:rPr>
          <w:rStyle w:val="CommentReference"/>
        </w:rPr>
        <w:annotationRef/>
      </w:r>
      <w:r>
        <w:t>Value of Blockchain is M</w:t>
      </w:r>
      <w:r w:rsidR="005E54D4">
        <w:t>embership - within the Chain.  If an org does not have structure - especially across agencies - Blockchain is a value-add.</w:t>
      </w:r>
    </w:p>
  </w:comment>
  <w:comment w:id="147" w:author="Bruno M. Kelpsas" w:date="2018-03-01T16:45:00Z" w:initials="BMK">
    <w:p w14:paraId="2808A7BB" w14:textId="2BFCB574" w:rsidR="00B971A4" w:rsidRDefault="00B971A4">
      <w:pPr>
        <w:pStyle w:val="CommentText"/>
      </w:pPr>
      <w:r>
        <w:rPr>
          <w:rStyle w:val="CommentReference"/>
        </w:rPr>
        <w:annotationRef/>
      </w:r>
      <w:r>
        <w:t>This can be bucketed in</w:t>
      </w:r>
      <w:r w:rsidR="005E54D4">
        <w:t>to a non-Blockchain grouping.</w:t>
      </w:r>
    </w:p>
  </w:comment>
  <w:comment w:id="148" w:author="Bruno M. Kelpsas" w:date="2018-03-01T16:45:00Z" w:initials="BMK">
    <w:p w14:paraId="7C294152" w14:textId="5A6A63DE" w:rsidR="00B971A4" w:rsidRDefault="00B971A4">
      <w:pPr>
        <w:pStyle w:val="CommentText"/>
      </w:pPr>
      <w:r>
        <w:rPr>
          <w:rStyle w:val="CommentReference"/>
        </w:rPr>
        <w:annotationRef/>
      </w:r>
      <w:r>
        <w:t>This question should/can be asked earlier on in the qualifying stage.</w:t>
      </w:r>
    </w:p>
  </w:comment>
  <w:comment w:id="149" w:author="Star Vanamali" w:date="2018-03-01T16:45:00Z" w:initials="SV">
    <w:p w14:paraId="742261A2" w14:textId="6B0C8E79" w:rsidR="00020059" w:rsidRDefault="00020059">
      <w:pPr>
        <w:pStyle w:val="CommentText"/>
      </w:pPr>
      <w:r>
        <w:rPr>
          <w:rStyle w:val="CommentReference"/>
        </w:rPr>
        <w:annotationRef/>
      </w:r>
      <w:r>
        <w:t xml:space="preserve">Thoughts on if these categories lend well to the idea of having red, yellow and green but allowing us to ensure the “red” area of 1-15 has a thorough explanation of next steps. </w:t>
      </w:r>
    </w:p>
  </w:comment>
  <w:comment w:id="150" w:author="Star Vanamali" w:date="2018-03-02T10:27:00Z" w:initials="SV">
    <w:p w14:paraId="261D55A3" w14:textId="13FEDE9A" w:rsidR="00157D10" w:rsidRDefault="00157D10">
      <w:pPr>
        <w:pStyle w:val="CommentText"/>
      </w:pPr>
      <w:r>
        <w:rPr>
          <w:rStyle w:val="CommentReference"/>
        </w:rPr>
        <w:annotationRef/>
      </w:r>
      <w:r>
        <w:t xml:space="preserve">Only language to suggest a direction for the content. This will be updated and expanded upon. </w:t>
      </w:r>
    </w:p>
  </w:comment>
  <w:comment w:id="153" w:author="Star Vanamali" w:date="2018-03-02T10:35:00Z" w:initials="SV">
    <w:p w14:paraId="3D877357" w14:textId="64007CE5" w:rsidR="00DE00F7" w:rsidRPr="00B24497" w:rsidRDefault="00DE00F7">
      <w:pPr>
        <w:pStyle w:val="CommentText"/>
        <w:rPr>
          <w:sz w:val="18"/>
          <w:szCs w:val="18"/>
        </w:rPr>
      </w:pPr>
      <w:r>
        <w:rPr>
          <w:rStyle w:val="CommentReference"/>
        </w:rPr>
        <w:annotationRef/>
      </w:r>
      <w:r w:rsidRPr="00B24497">
        <w:rPr>
          <w:sz w:val="18"/>
          <w:szCs w:val="18"/>
        </w:rPr>
        <w:t xml:space="preserve">Update: This section was reviewed between the Assessment and Readiness chapter members. </w:t>
      </w:r>
      <w:proofErr w:type="spellStart"/>
      <w:r w:rsidRPr="00B24497">
        <w:rPr>
          <w:sz w:val="18"/>
          <w:szCs w:val="18"/>
        </w:rPr>
        <w:t>Arushi</w:t>
      </w:r>
      <w:proofErr w:type="spellEnd"/>
      <w:r w:rsidRPr="00B24497">
        <w:rPr>
          <w:sz w:val="18"/>
          <w:szCs w:val="18"/>
        </w:rPr>
        <w:t xml:space="preserve"> reviewed the two areas and the group agreed that the content does not overlap and is needed in both sections. </w:t>
      </w:r>
    </w:p>
    <w:p w14:paraId="7C55D4B7" w14:textId="77777777" w:rsidR="00F15544" w:rsidRPr="00B24497" w:rsidRDefault="00F15544" w:rsidP="00F15544">
      <w:pPr>
        <w:spacing w:after="0" w:line="240" w:lineRule="auto"/>
        <w:rPr>
          <w:rFonts w:cs="Times New Roman"/>
          <w:sz w:val="18"/>
          <w:szCs w:val="18"/>
        </w:rPr>
      </w:pPr>
    </w:p>
    <w:p w14:paraId="281BD606" w14:textId="614056FB" w:rsidR="00F15544" w:rsidRPr="00F15544" w:rsidRDefault="00F15544" w:rsidP="00F15544">
      <w:pPr>
        <w:spacing w:after="0" w:line="240" w:lineRule="auto"/>
        <w:rPr>
          <w:rFonts w:cs="Times New Roman"/>
          <w:sz w:val="18"/>
          <w:szCs w:val="18"/>
        </w:rPr>
      </w:pPr>
      <w:r w:rsidRPr="00B24497">
        <w:rPr>
          <w:rFonts w:cs="Times New Roman"/>
          <w:sz w:val="18"/>
          <w:szCs w:val="18"/>
        </w:rPr>
        <w:t>Three</w:t>
      </w:r>
      <w:r w:rsidRPr="00F15544">
        <w:rPr>
          <w:rFonts w:cs="Times New Roman"/>
          <w:sz w:val="18"/>
          <w:szCs w:val="18"/>
        </w:rPr>
        <w:t xml:space="preserve"> areas where there was some overlap:</w:t>
      </w:r>
    </w:p>
    <w:p w14:paraId="4EEE65F7" w14:textId="77777777" w:rsidR="00F15544" w:rsidRPr="00F15544" w:rsidRDefault="00F15544" w:rsidP="00F15544">
      <w:pPr>
        <w:numPr>
          <w:ilvl w:val="0"/>
          <w:numId w:val="43"/>
        </w:numPr>
        <w:spacing w:before="100" w:beforeAutospacing="1" w:after="100" w:afterAutospacing="1" w:line="240" w:lineRule="auto"/>
        <w:rPr>
          <w:rFonts w:eastAsia="Times New Roman" w:cs="Arial"/>
          <w:sz w:val="18"/>
          <w:szCs w:val="18"/>
        </w:rPr>
      </w:pPr>
      <w:r w:rsidRPr="00F15544">
        <w:rPr>
          <w:rFonts w:eastAsia="Times New Roman" w:cs="Arial"/>
          <w:sz w:val="18"/>
          <w:szCs w:val="18"/>
        </w:rPr>
        <w:t>Start Small</w:t>
      </w:r>
    </w:p>
    <w:p w14:paraId="2ACAA101" w14:textId="77777777" w:rsidR="00F15544" w:rsidRPr="00F15544" w:rsidRDefault="00F15544" w:rsidP="00F15544">
      <w:pPr>
        <w:numPr>
          <w:ilvl w:val="0"/>
          <w:numId w:val="43"/>
        </w:numPr>
        <w:spacing w:before="100" w:beforeAutospacing="1" w:after="100" w:afterAutospacing="1" w:line="240" w:lineRule="auto"/>
        <w:rPr>
          <w:rFonts w:eastAsia="Times New Roman" w:cs="Arial"/>
          <w:sz w:val="18"/>
          <w:szCs w:val="18"/>
        </w:rPr>
      </w:pPr>
      <w:r w:rsidRPr="00F15544">
        <w:rPr>
          <w:rFonts w:eastAsia="Times New Roman" w:cs="Arial"/>
          <w:sz w:val="18"/>
          <w:szCs w:val="18"/>
        </w:rPr>
        <w:t>Performance &amp; Latency Requirements</w:t>
      </w:r>
    </w:p>
    <w:p w14:paraId="3A8F68E6" w14:textId="77777777" w:rsidR="00F15544" w:rsidRPr="00F15544" w:rsidRDefault="00F15544" w:rsidP="00F15544">
      <w:pPr>
        <w:numPr>
          <w:ilvl w:val="0"/>
          <w:numId w:val="43"/>
        </w:numPr>
        <w:spacing w:before="100" w:beforeAutospacing="1" w:after="100" w:afterAutospacing="1" w:line="240" w:lineRule="auto"/>
        <w:rPr>
          <w:rFonts w:eastAsia="Times New Roman" w:cs="Arial"/>
          <w:sz w:val="18"/>
          <w:szCs w:val="18"/>
        </w:rPr>
      </w:pPr>
      <w:r w:rsidRPr="00F15544">
        <w:rPr>
          <w:rFonts w:eastAsia="Times New Roman" w:cs="Arial"/>
          <w:sz w:val="18"/>
          <w:szCs w:val="18"/>
        </w:rPr>
        <w:t>Customer Experience</w:t>
      </w:r>
    </w:p>
    <w:p w14:paraId="2AB8089D" w14:textId="2B713F34" w:rsidR="00F15544" w:rsidRPr="00B24497" w:rsidRDefault="00F15544" w:rsidP="00F15544">
      <w:pPr>
        <w:spacing w:after="0" w:line="240" w:lineRule="auto"/>
        <w:rPr>
          <w:rFonts w:eastAsia="Times New Roman" w:cs="Arial"/>
          <w:sz w:val="18"/>
          <w:szCs w:val="18"/>
        </w:rPr>
      </w:pPr>
    </w:p>
    <w:p w14:paraId="7BC91A08" w14:textId="17625185" w:rsidR="00F15544" w:rsidRPr="00F15544" w:rsidRDefault="00F15544" w:rsidP="00F15544">
      <w:pPr>
        <w:spacing w:after="0" w:line="240" w:lineRule="auto"/>
        <w:rPr>
          <w:rFonts w:eastAsia="Times New Roman" w:cs="Times New Roman"/>
          <w:sz w:val="18"/>
          <w:szCs w:val="18"/>
        </w:rPr>
      </w:pPr>
      <w:r w:rsidRPr="00B24497">
        <w:rPr>
          <w:rFonts w:eastAsia="Times New Roman" w:cs="Arial"/>
          <w:sz w:val="18"/>
          <w:szCs w:val="18"/>
        </w:rPr>
        <w:t xml:space="preserve">However, overall, these are not overlapping as different activities are conducted related to the different phases. </w:t>
      </w:r>
    </w:p>
    <w:p w14:paraId="3919E185" w14:textId="77777777" w:rsidR="00F15544" w:rsidRPr="00B24497" w:rsidRDefault="00F15544" w:rsidP="00F15544">
      <w:pPr>
        <w:spacing w:after="0" w:line="240" w:lineRule="auto"/>
        <w:rPr>
          <w:rFonts w:cs="Times New Roman"/>
          <w:sz w:val="18"/>
          <w:szCs w:val="18"/>
        </w:rPr>
      </w:pPr>
      <w:r w:rsidRPr="00B24497">
        <w:rPr>
          <w:rFonts w:cs="Times New Roman"/>
          <w:sz w:val="18"/>
          <w:szCs w:val="18"/>
        </w:rPr>
        <w:t xml:space="preserve">For example, </w:t>
      </w:r>
      <w:r w:rsidRPr="00F15544">
        <w:rPr>
          <w:rFonts w:cs="Times New Roman"/>
          <w:sz w:val="18"/>
          <w:szCs w:val="18"/>
        </w:rPr>
        <w:t>CX is discovering current state issues in Assessment and in Readiness it will establish the desi</w:t>
      </w:r>
      <w:r w:rsidRPr="00B24497">
        <w:rPr>
          <w:rFonts w:cs="Times New Roman"/>
          <w:sz w:val="18"/>
          <w:szCs w:val="18"/>
        </w:rPr>
        <w:t>gn guidelines. Regarding #2, it defines</w:t>
      </w:r>
      <w:r w:rsidRPr="00F15544">
        <w:rPr>
          <w:rFonts w:cs="Times New Roman"/>
          <w:sz w:val="18"/>
          <w:szCs w:val="18"/>
        </w:rPr>
        <w:t xml:space="preserve"> the requirements in Assessment and establish the metrics and baseline them in readiness.</w:t>
      </w:r>
      <w:r w:rsidRPr="00B24497">
        <w:rPr>
          <w:rFonts w:cs="Times New Roman"/>
          <w:sz w:val="18"/>
          <w:szCs w:val="18"/>
        </w:rPr>
        <w:t xml:space="preserve"> </w:t>
      </w:r>
      <w:r w:rsidRPr="00F15544">
        <w:rPr>
          <w:rFonts w:cs="Times New Roman"/>
          <w:sz w:val="18"/>
          <w:szCs w:val="18"/>
        </w:rPr>
        <w:t xml:space="preserve">Regarding #1, </w:t>
      </w:r>
      <w:r w:rsidRPr="00B24497">
        <w:rPr>
          <w:rFonts w:cs="Times New Roman"/>
          <w:sz w:val="18"/>
          <w:szCs w:val="18"/>
        </w:rPr>
        <w:t>it’s</w:t>
      </w:r>
      <w:r w:rsidRPr="00F15544">
        <w:rPr>
          <w:rFonts w:cs="Times New Roman"/>
          <w:sz w:val="18"/>
          <w:szCs w:val="18"/>
        </w:rPr>
        <w:t xml:space="preserve"> just designing the MVP whereas what </w:t>
      </w:r>
      <w:r w:rsidRPr="00B24497">
        <w:rPr>
          <w:rFonts w:cs="Times New Roman"/>
          <w:sz w:val="18"/>
          <w:szCs w:val="18"/>
        </w:rPr>
        <w:t>Readiness implies</w:t>
      </w:r>
      <w:r w:rsidRPr="00F15544">
        <w:rPr>
          <w:rFonts w:cs="Times New Roman"/>
          <w:sz w:val="18"/>
          <w:szCs w:val="18"/>
        </w:rPr>
        <w:t xml:space="preserve"> by "Start Small" is that do a "use-case-centric" people-process-tech readiness assessment. </w:t>
      </w:r>
    </w:p>
    <w:p w14:paraId="2084FEF3" w14:textId="77777777" w:rsidR="00F15544" w:rsidRPr="00B24497" w:rsidRDefault="00F15544" w:rsidP="00F15544">
      <w:pPr>
        <w:spacing w:after="0" w:line="240" w:lineRule="auto"/>
        <w:rPr>
          <w:rFonts w:cs="Times New Roman"/>
          <w:sz w:val="18"/>
          <w:szCs w:val="18"/>
        </w:rPr>
      </w:pPr>
    </w:p>
    <w:p w14:paraId="712F2654" w14:textId="57926112" w:rsidR="00F15544" w:rsidRPr="00B24497" w:rsidRDefault="00F15544" w:rsidP="00F15544">
      <w:pPr>
        <w:spacing w:after="0" w:line="240" w:lineRule="auto"/>
        <w:rPr>
          <w:rFonts w:cs="Times New Roman"/>
          <w:sz w:val="18"/>
          <w:szCs w:val="18"/>
        </w:rPr>
      </w:pPr>
      <w:r w:rsidRPr="00B24497">
        <w:rPr>
          <w:rFonts w:cs="Times New Roman"/>
          <w:sz w:val="18"/>
          <w:szCs w:val="18"/>
        </w:rPr>
        <w:t xml:space="preserve">Therefore, the content within the Assessment section will remain. Some areas of the Readiness chapter have been updated by </w:t>
      </w:r>
      <w:proofErr w:type="spellStart"/>
      <w:r w:rsidRPr="00B24497">
        <w:rPr>
          <w:rFonts w:cs="Times New Roman"/>
          <w:sz w:val="18"/>
          <w:szCs w:val="18"/>
        </w:rPr>
        <w:t>Arushi</w:t>
      </w:r>
      <w:proofErr w:type="spellEnd"/>
      <w:r w:rsidRPr="00B24497">
        <w:rPr>
          <w:rFonts w:cs="Times New Roman"/>
          <w:sz w:val="18"/>
          <w:szCs w:val="18"/>
        </w:rPr>
        <w:t xml:space="preserve"> to ensure intent is correct. </w:t>
      </w:r>
    </w:p>
    <w:p w14:paraId="4715753A" w14:textId="08401703" w:rsidR="00F15544" w:rsidRPr="00F15544" w:rsidRDefault="00F15544" w:rsidP="00F15544">
      <w:pPr>
        <w:spacing w:after="0" w:line="240" w:lineRule="auto"/>
        <w:rPr>
          <w:rFonts w:cs="Times New Roman"/>
          <w:sz w:val="18"/>
          <w:szCs w:val="18"/>
        </w:rPr>
      </w:pPr>
    </w:p>
    <w:p w14:paraId="1D3F1A5F" w14:textId="6CC13CC0" w:rsidR="00F15544" w:rsidRPr="00F15544" w:rsidRDefault="00B24497" w:rsidP="00F15544">
      <w:pPr>
        <w:spacing w:after="0" w:line="240" w:lineRule="auto"/>
        <w:rPr>
          <w:rFonts w:cs="Times New Roman"/>
          <w:sz w:val="18"/>
          <w:szCs w:val="18"/>
        </w:rPr>
      </w:pPr>
      <w:r w:rsidRPr="00B24497">
        <w:rPr>
          <w:rFonts w:cs="Times New Roman"/>
          <w:sz w:val="18"/>
          <w:szCs w:val="18"/>
        </w:rPr>
        <w:t>Suggestion</w:t>
      </w:r>
      <w:r w:rsidR="00F15544" w:rsidRPr="00B24497">
        <w:rPr>
          <w:rFonts w:cs="Times New Roman"/>
          <w:sz w:val="18"/>
          <w:szCs w:val="18"/>
        </w:rPr>
        <w:t>:</w:t>
      </w:r>
    </w:p>
    <w:p w14:paraId="18E3825C" w14:textId="353F1E37" w:rsidR="00F15544" w:rsidRPr="00B24497" w:rsidRDefault="00F15544" w:rsidP="00F15544">
      <w:pPr>
        <w:spacing w:after="0" w:line="240" w:lineRule="auto"/>
        <w:rPr>
          <w:rFonts w:cs="Times New Roman"/>
          <w:sz w:val="18"/>
          <w:szCs w:val="18"/>
        </w:rPr>
      </w:pPr>
      <w:r w:rsidRPr="00B24497">
        <w:rPr>
          <w:rFonts w:cs="Times New Roman"/>
          <w:sz w:val="18"/>
          <w:szCs w:val="18"/>
        </w:rPr>
        <w:t>Sections</w:t>
      </w:r>
      <w:r w:rsidRPr="00F15544">
        <w:rPr>
          <w:rFonts w:cs="Times New Roman"/>
          <w:sz w:val="18"/>
          <w:szCs w:val="18"/>
        </w:rPr>
        <w:t xml:space="preserve"> </w:t>
      </w:r>
      <w:r w:rsidRPr="00B24497">
        <w:rPr>
          <w:rFonts w:cs="Times New Roman"/>
          <w:sz w:val="18"/>
          <w:szCs w:val="18"/>
        </w:rPr>
        <w:t>“Performance &amp; Latency Requirements” and “Customer Experience” need</w:t>
      </w:r>
      <w:r w:rsidRPr="00F15544">
        <w:rPr>
          <w:rFonts w:cs="Times New Roman"/>
          <w:sz w:val="18"/>
          <w:szCs w:val="18"/>
        </w:rPr>
        <w:t xml:space="preserve"> to be written better in to explain the intent correctly and provide user with some actionable insight rather than just theory. e.g. Assess current CX to find current pain points and design the MVP around that.</w:t>
      </w:r>
      <w:r w:rsidR="00B24497" w:rsidRPr="00B24497">
        <w:rPr>
          <w:rFonts w:cs="Times New Roman"/>
          <w:sz w:val="18"/>
          <w:szCs w:val="18"/>
        </w:rPr>
        <w:t xml:space="preserve"> </w:t>
      </w:r>
    </w:p>
    <w:p w14:paraId="1D6E8DB5" w14:textId="6CC34412" w:rsidR="00B24497" w:rsidRPr="00F15544" w:rsidRDefault="00B24497" w:rsidP="00F15544">
      <w:pPr>
        <w:spacing w:after="0" w:line="240" w:lineRule="auto"/>
        <w:rPr>
          <w:rFonts w:ascii="Calibri" w:hAnsi="Calibri" w:cs="Times New Roman"/>
          <w:color w:val="000080"/>
        </w:rPr>
      </w:pPr>
      <w:r w:rsidRPr="00B24497">
        <w:rPr>
          <w:rFonts w:cs="Times New Roman"/>
          <w:sz w:val="18"/>
          <w:szCs w:val="18"/>
        </w:rPr>
        <w:t>UPDATE: Jeff has taken the first pass at these two sections.</w:t>
      </w:r>
      <w:r>
        <w:rPr>
          <w:rFonts w:ascii="Calibri" w:hAnsi="Calibri" w:cs="Times New Roman"/>
          <w:sz w:val="18"/>
          <w:szCs w:val="18"/>
        </w:rPr>
        <w:t xml:space="preserve"> </w:t>
      </w:r>
    </w:p>
    <w:p w14:paraId="64F6A5EC" w14:textId="77777777" w:rsidR="00DE00F7" w:rsidRDefault="00DE00F7">
      <w:pPr>
        <w:pStyle w:val="CommentText"/>
      </w:pPr>
    </w:p>
  </w:comment>
  <w:comment w:id="160" w:author="Bruno M. Kelpsas" w:date="2018-03-01T17:41:00Z" w:initials="BMK">
    <w:p w14:paraId="6C4C6A54" w14:textId="53A61163" w:rsidR="00A8473F" w:rsidRDefault="00A8473F">
      <w:pPr>
        <w:pStyle w:val="CommentText"/>
      </w:pPr>
      <w:r>
        <w:rPr>
          <w:rStyle w:val="CommentReference"/>
        </w:rPr>
        <w:annotationRef/>
      </w:r>
      <w:r>
        <w:t xml:space="preserve">Data in </w:t>
      </w:r>
      <w:proofErr w:type="spellStart"/>
      <w:r>
        <w:t>Blockchain</w:t>
      </w:r>
      <w:proofErr w:type="spellEnd"/>
      <w:r>
        <w:t xml:space="preserve"> is</w:t>
      </w:r>
      <w:r w:rsidR="00101FD5">
        <w:t xml:space="preserve"> </w:t>
      </w:r>
      <w:proofErr w:type="spellStart"/>
      <w:r w:rsidR="00101FD5">
        <w:t>stil</w:t>
      </w:r>
      <w:proofErr w:type="spellEnd"/>
      <w:r w:rsidR="00101FD5">
        <w:t xml:space="preserve"> the TBD component in the digital </w:t>
      </w:r>
      <w:r>
        <w:t xml:space="preserve">space.  </w:t>
      </w:r>
    </w:p>
    <w:p w14:paraId="0745787B" w14:textId="77777777" w:rsidR="00A8473F" w:rsidRDefault="00A8473F">
      <w:pPr>
        <w:pStyle w:val="CommentText"/>
      </w:pPr>
    </w:p>
    <w:p w14:paraId="26F2A5BB" w14:textId="77777777" w:rsidR="00A8473F" w:rsidRDefault="00A8473F">
      <w:pPr>
        <w:pStyle w:val="CommentText"/>
      </w:pPr>
      <w:r>
        <w:t xml:space="preserve">At least 3 </w:t>
      </w:r>
      <w:proofErr w:type="spellStart"/>
      <w:r>
        <w:t>qualifiying</w:t>
      </w:r>
      <w:proofErr w:type="spellEnd"/>
      <w:r>
        <w:t xml:space="preserve"> questions should/can be asked in this document:  </w:t>
      </w:r>
    </w:p>
    <w:p w14:paraId="5D985404" w14:textId="77777777" w:rsidR="00A8473F" w:rsidRDefault="00A8473F">
      <w:pPr>
        <w:pStyle w:val="CommentText"/>
      </w:pPr>
    </w:p>
    <w:p w14:paraId="61A07687" w14:textId="45CCBE0A" w:rsidR="00A8473F" w:rsidRDefault="00A8473F">
      <w:pPr>
        <w:pStyle w:val="CommentText"/>
      </w:pPr>
      <w:r>
        <w:t>1)  Size of data, 2) Is it highly transactional, and, 3) Use/Storage of data off-chain.</w:t>
      </w:r>
    </w:p>
    <w:p w14:paraId="3545FB10" w14:textId="77777777" w:rsidR="00A8473F" w:rsidRDefault="00A8473F">
      <w:pPr>
        <w:pStyle w:val="CommentText"/>
      </w:pPr>
    </w:p>
    <w:p w14:paraId="4D15E868" w14:textId="63F009BC" w:rsidR="00A8473F" w:rsidRDefault="00A8473F">
      <w:pPr>
        <w:pStyle w:val="CommentText"/>
      </w:pPr>
    </w:p>
  </w:comment>
  <w:comment w:id="164" w:author="Bruno M. Kelpsas" w:date="2018-03-01T16:45:00Z" w:initials="BMK">
    <w:p w14:paraId="0E4D47FD" w14:textId="77777777" w:rsidR="00D833A6" w:rsidRDefault="00D833A6">
      <w:pPr>
        <w:pStyle w:val="CommentText"/>
      </w:pPr>
      <w:r>
        <w:rPr>
          <w:rStyle w:val="CommentReference"/>
        </w:rPr>
        <w:annotationRef/>
      </w:r>
      <w:r>
        <w:t xml:space="preserve">Adoption &amp; End User consumption levels is critical for any roll-out.  </w:t>
      </w:r>
    </w:p>
    <w:p w14:paraId="6DBAB3B1" w14:textId="77777777" w:rsidR="00D833A6" w:rsidRDefault="00D833A6">
      <w:pPr>
        <w:pStyle w:val="CommentText"/>
      </w:pPr>
    </w:p>
    <w:p w14:paraId="28338076" w14:textId="77777777" w:rsidR="00D833A6" w:rsidRDefault="00D833A6">
      <w:pPr>
        <w:pStyle w:val="CommentText"/>
      </w:pPr>
      <w:r>
        <w:t xml:space="preserve">Can be added as a qualifying question:  </w:t>
      </w:r>
    </w:p>
    <w:p w14:paraId="6FCE0F68" w14:textId="77777777" w:rsidR="00D833A6" w:rsidRDefault="00D833A6">
      <w:pPr>
        <w:pStyle w:val="CommentText"/>
      </w:pPr>
    </w:p>
    <w:p w14:paraId="6D5D507C" w14:textId="77777777" w:rsidR="00D833A6" w:rsidRDefault="00D833A6">
      <w:pPr>
        <w:pStyle w:val="CommentText"/>
      </w:pPr>
      <w:r>
        <w:t>“Have Adoption levels been established across orgs/agencies if a Blockchain solution is implemented?”</w:t>
      </w:r>
    </w:p>
    <w:p w14:paraId="3B6B6C3B" w14:textId="77777777" w:rsidR="00D833A6" w:rsidRDefault="00D833A6">
      <w:pPr>
        <w:pStyle w:val="CommentText"/>
      </w:pPr>
    </w:p>
    <w:p w14:paraId="775CCABC" w14:textId="051995D1" w:rsidR="00D833A6" w:rsidRDefault="00D833A6">
      <w:pPr>
        <w:pStyle w:val="CommentText"/>
      </w:pPr>
      <w:r>
        <w:t>The Sponsors of the project then get sign-off from stakeholders on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2D448" w15:done="0"/>
  <w15:commentEx w15:paraId="2C92B2D2" w15:done="0"/>
  <w15:commentEx w15:paraId="2A73E24A" w15:done="0"/>
  <w15:commentEx w15:paraId="106EDCA5" w15:done="0"/>
  <w15:commentEx w15:paraId="2CAF6731" w15:done="0"/>
  <w15:commentEx w15:paraId="72B3AF93" w15:done="0"/>
  <w15:commentEx w15:paraId="63C3F177" w15:done="0"/>
  <w15:commentEx w15:paraId="6C1056A7" w15:done="0"/>
  <w15:commentEx w15:paraId="3465C51F" w15:done="0"/>
  <w15:commentEx w15:paraId="65C26E2F" w15:done="0"/>
  <w15:commentEx w15:paraId="2808A7BB" w15:done="0"/>
  <w15:commentEx w15:paraId="7C294152" w15:done="0"/>
  <w15:commentEx w15:paraId="742261A2" w15:done="0"/>
  <w15:commentEx w15:paraId="261D55A3" w15:done="0"/>
  <w15:commentEx w15:paraId="64F6A5EC" w15:done="0"/>
  <w15:commentEx w15:paraId="4D15E868" w15:done="0"/>
  <w15:commentEx w15:paraId="775CCA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0BDC87" w16cid:durableId="1E3135D0"/>
  <w16cid:commentId w16cid:paraId="2C92B2D2" w16cid:durableId="1E3135D1"/>
  <w16cid:commentId w16cid:paraId="2AFE22AF" w16cid:durableId="1E3135D2"/>
  <w16cid:commentId w16cid:paraId="090818F6" w16cid:durableId="1E3135D3"/>
  <w16cid:commentId w16cid:paraId="4ADA38CD" w16cid:durableId="1E3135D4"/>
  <w16cid:commentId w16cid:paraId="3D07A56B" w16cid:durableId="1E3135D5"/>
  <w16cid:commentId w16cid:paraId="688CBB8C" w16cid:durableId="1E3135D6"/>
  <w16cid:commentId w16cid:paraId="4EADF288" w16cid:durableId="1E3135D7"/>
  <w16cid:commentId w16cid:paraId="5E9C82A0" w16cid:durableId="1E3135D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E5E3B" w14:textId="77777777" w:rsidR="00B659F9" w:rsidRDefault="00B659F9" w:rsidP="00C96D1B">
      <w:pPr>
        <w:spacing w:after="0" w:line="240" w:lineRule="auto"/>
      </w:pPr>
      <w:r>
        <w:separator/>
      </w:r>
    </w:p>
  </w:endnote>
  <w:endnote w:type="continuationSeparator" w:id="0">
    <w:p w14:paraId="5F579CF7" w14:textId="77777777" w:rsidR="00B659F9" w:rsidRDefault="00B659F9" w:rsidP="00C96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altName w:val="Calibri"/>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D76B5" w14:textId="77777777" w:rsidR="00B659F9" w:rsidRDefault="00B659F9" w:rsidP="00C96D1B">
      <w:pPr>
        <w:spacing w:after="0" w:line="240" w:lineRule="auto"/>
      </w:pPr>
      <w:r>
        <w:separator/>
      </w:r>
    </w:p>
  </w:footnote>
  <w:footnote w:type="continuationSeparator" w:id="0">
    <w:p w14:paraId="471058CA" w14:textId="77777777" w:rsidR="00B659F9" w:rsidRDefault="00B659F9" w:rsidP="00C96D1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33582" w14:textId="1CA604C1" w:rsidR="00263444" w:rsidRPr="00C96D1B" w:rsidRDefault="00235CC2" w:rsidP="00C96D1B">
    <w:pPr>
      <w:pStyle w:val="Header"/>
      <w:jc w:val="center"/>
      <w:rPr>
        <w:b/>
        <w:color w:val="FF0000"/>
        <w:sz w:val="44"/>
      </w:rPr>
    </w:pPr>
    <w:r>
      <w:rPr>
        <w:b/>
        <w:color w:val="FF0000"/>
        <w:sz w:val="32"/>
      </w:rPr>
      <w:t xml:space="preserve">FINAL </w:t>
    </w:r>
    <w:r w:rsidR="00263444" w:rsidRPr="00C96D1B">
      <w:rPr>
        <w:b/>
        <w:color w:val="FF0000"/>
        <w:sz w:val="32"/>
      </w:rPr>
      <w:t>TIGER TEAM DRAFT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17DC"/>
    <w:multiLevelType w:val="hybridMultilevel"/>
    <w:tmpl w:val="8526A184"/>
    <w:lvl w:ilvl="0" w:tplc="3D823194">
      <w:numFmt w:val="bullet"/>
      <w:lvlText w:val="-"/>
      <w:lvlJc w:val="left"/>
      <w:pPr>
        <w:ind w:left="720" w:hanging="360"/>
      </w:pPr>
      <w:rPr>
        <w:rFonts w:ascii="Segoe UI" w:eastAsia="Times New Roman" w:hAnsi="Segoe UI" w:cs="Segoe UI" w:hint="default"/>
        <w:color w:val="24292E"/>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74BB4"/>
    <w:multiLevelType w:val="multilevel"/>
    <w:tmpl w:val="E436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B2612A"/>
    <w:multiLevelType w:val="hybridMultilevel"/>
    <w:tmpl w:val="0222389A"/>
    <w:lvl w:ilvl="0" w:tplc="798EC53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E4945"/>
    <w:multiLevelType w:val="multilevel"/>
    <w:tmpl w:val="4E1E35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314393"/>
    <w:multiLevelType w:val="multilevel"/>
    <w:tmpl w:val="1F24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945E6C"/>
    <w:multiLevelType w:val="hybridMultilevel"/>
    <w:tmpl w:val="60C60F9E"/>
    <w:lvl w:ilvl="0" w:tplc="6C50B342">
      <w:start w:val="1"/>
      <w:numFmt w:val="bullet"/>
      <w:lvlText w:val=""/>
      <w:lvlJc w:val="left"/>
      <w:pPr>
        <w:ind w:left="720" w:hanging="360"/>
      </w:pPr>
      <w:rPr>
        <w:rFonts w:ascii="Symbol" w:hAnsi="Symbol" w:hint="default"/>
      </w:rPr>
    </w:lvl>
    <w:lvl w:ilvl="1" w:tplc="62721E74">
      <w:start w:val="1"/>
      <w:numFmt w:val="bullet"/>
      <w:lvlText w:val="o"/>
      <w:lvlJc w:val="left"/>
      <w:pPr>
        <w:ind w:left="1440" w:hanging="360"/>
      </w:pPr>
      <w:rPr>
        <w:rFonts w:ascii="Courier New" w:hAnsi="Courier New" w:hint="default"/>
      </w:rPr>
    </w:lvl>
    <w:lvl w:ilvl="2" w:tplc="9F2A8CBA">
      <w:start w:val="1"/>
      <w:numFmt w:val="bullet"/>
      <w:lvlText w:val=""/>
      <w:lvlJc w:val="left"/>
      <w:pPr>
        <w:ind w:left="2160" w:hanging="360"/>
      </w:pPr>
      <w:rPr>
        <w:rFonts w:ascii="Wingdings" w:hAnsi="Wingdings" w:hint="default"/>
      </w:rPr>
    </w:lvl>
    <w:lvl w:ilvl="3" w:tplc="35FED868">
      <w:start w:val="1"/>
      <w:numFmt w:val="bullet"/>
      <w:lvlText w:val=""/>
      <w:lvlJc w:val="left"/>
      <w:pPr>
        <w:ind w:left="2880" w:hanging="360"/>
      </w:pPr>
      <w:rPr>
        <w:rFonts w:ascii="Symbol" w:hAnsi="Symbol" w:hint="default"/>
      </w:rPr>
    </w:lvl>
    <w:lvl w:ilvl="4" w:tplc="8D9AADB4">
      <w:start w:val="1"/>
      <w:numFmt w:val="bullet"/>
      <w:lvlText w:val="o"/>
      <w:lvlJc w:val="left"/>
      <w:pPr>
        <w:ind w:left="3600" w:hanging="360"/>
      </w:pPr>
      <w:rPr>
        <w:rFonts w:ascii="Courier New" w:hAnsi="Courier New" w:hint="default"/>
      </w:rPr>
    </w:lvl>
    <w:lvl w:ilvl="5" w:tplc="4E707004">
      <w:start w:val="1"/>
      <w:numFmt w:val="bullet"/>
      <w:lvlText w:val=""/>
      <w:lvlJc w:val="left"/>
      <w:pPr>
        <w:ind w:left="4320" w:hanging="360"/>
      </w:pPr>
      <w:rPr>
        <w:rFonts w:ascii="Wingdings" w:hAnsi="Wingdings" w:hint="default"/>
      </w:rPr>
    </w:lvl>
    <w:lvl w:ilvl="6" w:tplc="CF466AEC">
      <w:start w:val="1"/>
      <w:numFmt w:val="bullet"/>
      <w:lvlText w:val=""/>
      <w:lvlJc w:val="left"/>
      <w:pPr>
        <w:ind w:left="5040" w:hanging="360"/>
      </w:pPr>
      <w:rPr>
        <w:rFonts w:ascii="Symbol" w:hAnsi="Symbol" w:hint="default"/>
      </w:rPr>
    </w:lvl>
    <w:lvl w:ilvl="7" w:tplc="7228CA50">
      <w:start w:val="1"/>
      <w:numFmt w:val="bullet"/>
      <w:lvlText w:val="o"/>
      <w:lvlJc w:val="left"/>
      <w:pPr>
        <w:ind w:left="5760" w:hanging="360"/>
      </w:pPr>
      <w:rPr>
        <w:rFonts w:ascii="Courier New" w:hAnsi="Courier New" w:hint="default"/>
      </w:rPr>
    </w:lvl>
    <w:lvl w:ilvl="8" w:tplc="DBA03160">
      <w:start w:val="1"/>
      <w:numFmt w:val="bullet"/>
      <w:lvlText w:val=""/>
      <w:lvlJc w:val="left"/>
      <w:pPr>
        <w:ind w:left="6480" w:hanging="360"/>
      </w:pPr>
      <w:rPr>
        <w:rFonts w:ascii="Wingdings" w:hAnsi="Wingdings" w:hint="default"/>
      </w:rPr>
    </w:lvl>
  </w:abstractNum>
  <w:abstractNum w:abstractNumId="6">
    <w:nsid w:val="13240CB4"/>
    <w:multiLevelType w:val="multilevel"/>
    <w:tmpl w:val="1A64BE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B41C63"/>
    <w:multiLevelType w:val="multilevel"/>
    <w:tmpl w:val="50C87CA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C118CE"/>
    <w:multiLevelType w:val="hybridMultilevel"/>
    <w:tmpl w:val="1264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F85910"/>
    <w:multiLevelType w:val="hybridMultilevel"/>
    <w:tmpl w:val="AFDC0B32"/>
    <w:lvl w:ilvl="0" w:tplc="2EE0B25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583A1A"/>
    <w:multiLevelType w:val="hybridMultilevel"/>
    <w:tmpl w:val="726E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15741B"/>
    <w:multiLevelType w:val="multilevel"/>
    <w:tmpl w:val="1744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5E47D0"/>
    <w:multiLevelType w:val="hybridMultilevel"/>
    <w:tmpl w:val="7BA25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872E1"/>
    <w:multiLevelType w:val="hybridMultilevel"/>
    <w:tmpl w:val="FE88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533550"/>
    <w:multiLevelType w:val="multilevel"/>
    <w:tmpl w:val="FFF270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7C5673"/>
    <w:multiLevelType w:val="multilevel"/>
    <w:tmpl w:val="86C0E5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246778"/>
    <w:multiLevelType w:val="hybridMultilevel"/>
    <w:tmpl w:val="44D4FC92"/>
    <w:lvl w:ilvl="0" w:tplc="FFFFFFFF">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5292204"/>
    <w:multiLevelType w:val="multilevel"/>
    <w:tmpl w:val="6ACC77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6D47CA"/>
    <w:multiLevelType w:val="hybridMultilevel"/>
    <w:tmpl w:val="9782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CB79E7"/>
    <w:multiLevelType w:val="hybridMultilevel"/>
    <w:tmpl w:val="82905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694E47"/>
    <w:multiLevelType w:val="multilevel"/>
    <w:tmpl w:val="71C891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A35580"/>
    <w:multiLevelType w:val="hybridMultilevel"/>
    <w:tmpl w:val="91225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6B284E"/>
    <w:multiLevelType w:val="hybridMultilevel"/>
    <w:tmpl w:val="D5FEEE1A"/>
    <w:lvl w:ilvl="0" w:tplc="51E2E230">
      <w:numFmt w:val="bullet"/>
      <w:lvlText w:val="-"/>
      <w:lvlJc w:val="left"/>
      <w:pPr>
        <w:ind w:left="720" w:hanging="360"/>
      </w:pPr>
      <w:rPr>
        <w:rFonts w:ascii="-webkit-standard" w:eastAsia="Times New Roman" w:hAnsi="-webkit-standar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472F47"/>
    <w:multiLevelType w:val="hybridMultilevel"/>
    <w:tmpl w:val="C1B61D8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400EB2"/>
    <w:multiLevelType w:val="hybridMultilevel"/>
    <w:tmpl w:val="E2B6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C6335E"/>
    <w:multiLevelType w:val="hybridMultilevel"/>
    <w:tmpl w:val="B138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530FE0"/>
    <w:multiLevelType w:val="multilevel"/>
    <w:tmpl w:val="8662BE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E2EA3"/>
    <w:multiLevelType w:val="hybridMultilevel"/>
    <w:tmpl w:val="E444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297903"/>
    <w:multiLevelType w:val="multilevel"/>
    <w:tmpl w:val="7330627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8F589A"/>
    <w:multiLevelType w:val="multilevel"/>
    <w:tmpl w:val="91D061D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87C66AB"/>
    <w:multiLevelType w:val="hybridMultilevel"/>
    <w:tmpl w:val="4C081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AC582B"/>
    <w:multiLevelType w:val="multilevel"/>
    <w:tmpl w:val="687A6E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F6394F"/>
    <w:multiLevelType w:val="multilevel"/>
    <w:tmpl w:val="776A7C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7C32F4"/>
    <w:multiLevelType w:val="hybridMultilevel"/>
    <w:tmpl w:val="F72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9F7400"/>
    <w:multiLevelType w:val="hybridMultilevel"/>
    <w:tmpl w:val="152A3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D01F98"/>
    <w:multiLevelType w:val="hybridMultilevel"/>
    <w:tmpl w:val="D9D682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FC4C24"/>
    <w:multiLevelType w:val="hybridMultilevel"/>
    <w:tmpl w:val="70E21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54210A"/>
    <w:multiLevelType w:val="multilevel"/>
    <w:tmpl w:val="6D6AE4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9D2E42"/>
    <w:multiLevelType w:val="hybridMultilevel"/>
    <w:tmpl w:val="92CE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E96229"/>
    <w:multiLevelType w:val="multilevel"/>
    <w:tmpl w:val="3866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1010A05"/>
    <w:multiLevelType w:val="hybridMultilevel"/>
    <w:tmpl w:val="1B54A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6C6E17"/>
    <w:multiLevelType w:val="multilevel"/>
    <w:tmpl w:val="82103A8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5476511"/>
    <w:multiLevelType w:val="multilevel"/>
    <w:tmpl w:val="2F4283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6"/>
  </w:num>
  <w:num w:numId="3">
    <w:abstractNumId w:val="21"/>
  </w:num>
  <w:num w:numId="4">
    <w:abstractNumId w:val="23"/>
  </w:num>
  <w:num w:numId="5">
    <w:abstractNumId w:val="12"/>
  </w:num>
  <w:num w:numId="6">
    <w:abstractNumId w:val="40"/>
  </w:num>
  <w:num w:numId="7">
    <w:abstractNumId w:val="25"/>
  </w:num>
  <w:num w:numId="8">
    <w:abstractNumId w:val="10"/>
  </w:num>
  <w:num w:numId="9">
    <w:abstractNumId w:val="27"/>
  </w:num>
  <w:num w:numId="10">
    <w:abstractNumId w:val="13"/>
  </w:num>
  <w:num w:numId="11">
    <w:abstractNumId w:val="33"/>
  </w:num>
  <w:num w:numId="12">
    <w:abstractNumId w:val="0"/>
  </w:num>
  <w:num w:numId="13">
    <w:abstractNumId w:val="19"/>
  </w:num>
  <w:num w:numId="14">
    <w:abstractNumId w:val="8"/>
  </w:num>
  <w:num w:numId="15">
    <w:abstractNumId w:val="11"/>
  </w:num>
  <w:num w:numId="16">
    <w:abstractNumId w:val="4"/>
  </w:num>
  <w:num w:numId="17">
    <w:abstractNumId w:val="24"/>
  </w:num>
  <w:num w:numId="18">
    <w:abstractNumId w:val="22"/>
  </w:num>
  <w:num w:numId="19">
    <w:abstractNumId w:val="39"/>
  </w:num>
  <w:num w:numId="20">
    <w:abstractNumId w:val="3"/>
  </w:num>
  <w:num w:numId="21">
    <w:abstractNumId w:val="32"/>
  </w:num>
  <w:num w:numId="22">
    <w:abstractNumId w:val="6"/>
  </w:num>
  <w:num w:numId="23">
    <w:abstractNumId w:val="20"/>
  </w:num>
  <w:num w:numId="24">
    <w:abstractNumId w:val="42"/>
  </w:num>
  <w:num w:numId="25">
    <w:abstractNumId w:val="14"/>
  </w:num>
  <w:num w:numId="26">
    <w:abstractNumId w:val="31"/>
  </w:num>
  <w:num w:numId="27">
    <w:abstractNumId w:val="37"/>
  </w:num>
  <w:num w:numId="28">
    <w:abstractNumId w:val="26"/>
  </w:num>
  <w:num w:numId="29">
    <w:abstractNumId w:val="15"/>
  </w:num>
  <w:num w:numId="30">
    <w:abstractNumId w:val="17"/>
  </w:num>
  <w:num w:numId="31">
    <w:abstractNumId w:val="28"/>
  </w:num>
  <w:num w:numId="32">
    <w:abstractNumId w:val="7"/>
  </w:num>
  <w:num w:numId="33">
    <w:abstractNumId w:val="29"/>
  </w:num>
  <w:num w:numId="34">
    <w:abstractNumId w:val="41"/>
  </w:num>
  <w:num w:numId="35">
    <w:abstractNumId w:val="38"/>
  </w:num>
  <w:num w:numId="36">
    <w:abstractNumId w:val="18"/>
  </w:num>
  <w:num w:numId="37">
    <w:abstractNumId w:val="30"/>
  </w:num>
  <w:num w:numId="38">
    <w:abstractNumId w:val="16"/>
  </w:num>
  <w:num w:numId="39">
    <w:abstractNumId w:val="9"/>
  </w:num>
  <w:num w:numId="40">
    <w:abstractNumId w:val="35"/>
  </w:num>
  <w:num w:numId="41">
    <w:abstractNumId w:val="2"/>
  </w:num>
  <w:num w:numId="42">
    <w:abstractNumId w:val="34"/>
  </w:num>
  <w:num w:numId="4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r Vanamali">
    <w15:presenceInfo w15:providerId="None" w15:userId="Star Vanamali"/>
  </w15:person>
  <w15:person w15:author="Sokol, Sherri D CIV DISA DV (US)">
    <w15:presenceInfo w15:providerId="None" w15:userId="Sokol, Sherri D CIV DISA DV (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5C"/>
    <w:rsid w:val="00003F4D"/>
    <w:rsid w:val="000045FB"/>
    <w:rsid w:val="00006B1B"/>
    <w:rsid w:val="00012A9B"/>
    <w:rsid w:val="00015277"/>
    <w:rsid w:val="00020059"/>
    <w:rsid w:val="0002174D"/>
    <w:rsid w:val="00025502"/>
    <w:rsid w:val="0002647E"/>
    <w:rsid w:val="000276C9"/>
    <w:rsid w:val="00034467"/>
    <w:rsid w:val="000405FF"/>
    <w:rsid w:val="00042DB8"/>
    <w:rsid w:val="0005172C"/>
    <w:rsid w:val="00055FC5"/>
    <w:rsid w:val="00055FD4"/>
    <w:rsid w:val="000709B4"/>
    <w:rsid w:val="000766F4"/>
    <w:rsid w:val="00076EBE"/>
    <w:rsid w:val="00091197"/>
    <w:rsid w:val="000918A8"/>
    <w:rsid w:val="000920ED"/>
    <w:rsid w:val="000A6A9E"/>
    <w:rsid w:val="000A7AE6"/>
    <w:rsid w:val="000C79D2"/>
    <w:rsid w:val="000D27AE"/>
    <w:rsid w:val="000E127A"/>
    <w:rsid w:val="000E16C3"/>
    <w:rsid w:val="000F2570"/>
    <w:rsid w:val="000F4306"/>
    <w:rsid w:val="00101D9A"/>
    <w:rsid w:val="00101FD5"/>
    <w:rsid w:val="00102884"/>
    <w:rsid w:val="00103B71"/>
    <w:rsid w:val="00107F5D"/>
    <w:rsid w:val="0011687F"/>
    <w:rsid w:val="00120607"/>
    <w:rsid w:val="001223A9"/>
    <w:rsid w:val="00125380"/>
    <w:rsid w:val="00125D4C"/>
    <w:rsid w:val="0013035B"/>
    <w:rsid w:val="001365FB"/>
    <w:rsid w:val="0014156E"/>
    <w:rsid w:val="0014387B"/>
    <w:rsid w:val="00151503"/>
    <w:rsid w:val="00155059"/>
    <w:rsid w:val="001558F4"/>
    <w:rsid w:val="00157CA2"/>
    <w:rsid w:val="00157D10"/>
    <w:rsid w:val="00160940"/>
    <w:rsid w:val="00166242"/>
    <w:rsid w:val="00172F8B"/>
    <w:rsid w:val="00175F3D"/>
    <w:rsid w:val="00181093"/>
    <w:rsid w:val="00183A12"/>
    <w:rsid w:val="00184033"/>
    <w:rsid w:val="00186673"/>
    <w:rsid w:val="00191CCA"/>
    <w:rsid w:val="001A03FE"/>
    <w:rsid w:val="001B15AC"/>
    <w:rsid w:val="001B3999"/>
    <w:rsid w:val="001B3CA6"/>
    <w:rsid w:val="001B6F94"/>
    <w:rsid w:val="001C6817"/>
    <w:rsid w:val="001D1115"/>
    <w:rsid w:val="001D2889"/>
    <w:rsid w:val="001D4EFE"/>
    <w:rsid w:val="001D7124"/>
    <w:rsid w:val="001E50DE"/>
    <w:rsid w:val="001E677F"/>
    <w:rsid w:val="001F2EAF"/>
    <w:rsid w:val="001F324B"/>
    <w:rsid w:val="00210E4E"/>
    <w:rsid w:val="002221AF"/>
    <w:rsid w:val="00235CC2"/>
    <w:rsid w:val="002363DF"/>
    <w:rsid w:val="002376DD"/>
    <w:rsid w:val="00254107"/>
    <w:rsid w:val="0025492D"/>
    <w:rsid w:val="00257F89"/>
    <w:rsid w:val="00257F8A"/>
    <w:rsid w:val="00263444"/>
    <w:rsid w:val="0026418E"/>
    <w:rsid w:val="002707E6"/>
    <w:rsid w:val="00270B5D"/>
    <w:rsid w:val="0027631F"/>
    <w:rsid w:val="00283643"/>
    <w:rsid w:val="00285DF5"/>
    <w:rsid w:val="00291BFA"/>
    <w:rsid w:val="002A395A"/>
    <w:rsid w:val="002A58A4"/>
    <w:rsid w:val="002A632E"/>
    <w:rsid w:val="002B2512"/>
    <w:rsid w:val="002B41EE"/>
    <w:rsid w:val="002C255A"/>
    <w:rsid w:val="002C5FB1"/>
    <w:rsid w:val="002C76F9"/>
    <w:rsid w:val="002D27C7"/>
    <w:rsid w:val="002D60E8"/>
    <w:rsid w:val="002E1BB1"/>
    <w:rsid w:val="00300547"/>
    <w:rsid w:val="0030099D"/>
    <w:rsid w:val="00302F3B"/>
    <w:rsid w:val="003063DC"/>
    <w:rsid w:val="00310E80"/>
    <w:rsid w:val="00316552"/>
    <w:rsid w:val="0032108F"/>
    <w:rsid w:val="0032432D"/>
    <w:rsid w:val="0033359F"/>
    <w:rsid w:val="00333DDF"/>
    <w:rsid w:val="003354F3"/>
    <w:rsid w:val="00342833"/>
    <w:rsid w:val="00344625"/>
    <w:rsid w:val="003518C3"/>
    <w:rsid w:val="00353C05"/>
    <w:rsid w:val="00353FC4"/>
    <w:rsid w:val="003566AC"/>
    <w:rsid w:val="0035747C"/>
    <w:rsid w:val="003631B5"/>
    <w:rsid w:val="00364143"/>
    <w:rsid w:val="003669D0"/>
    <w:rsid w:val="00372FA7"/>
    <w:rsid w:val="003730F8"/>
    <w:rsid w:val="0037364F"/>
    <w:rsid w:val="00374469"/>
    <w:rsid w:val="00374DE1"/>
    <w:rsid w:val="00376DFA"/>
    <w:rsid w:val="00382011"/>
    <w:rsid w:val="00383ADD"/>
    <w:rsid w:val="00383EBF"/>
    <w:rsid w:val="0038718B"/>
    <w:rsid w:val="00391EFF"/>
    <w:rsid w:val="0039288F"/>
    <w:rsid w:val="003967DC"/>
    <w:rsid w:val="003A5F68"/>
    <w:rsid w:val="003B0BA6"/>
    <w:rsid w:val="003B0E7D"/>
    <w:rsid w:val="003B14FC"/>
    <w:rsid w:val="003B2F75"/>
    <w:rsid w:val="003B5E3D"/>
    <w:rsid w:val="003B740B"/>
    <w:rsid w:val="003C0205"/>
    <w:rsid w:val="003C0307"/>
    <w:rsid w:val="003C05F6"/>
    <w:rsid w:val="003C32CE"/>
    <w:rsid w:val="003C5541"/>
    <w:rsid w:val="003D62B6"/>
    <w:rsid w:val="003E134A"/>
    <w:rsid w:val="003E7CDB"/>
    <w:rsid w:val="003F0503"/>
    <w:rsid w:val="003F4315"/>
    <w:rsid w:val="003F497B"/>
    <w:rsid w:val="003F4CAC"/>
    <w:rsid w:val="003F5066"/>
    <w:rsid w:val="003F6CA7"/>
    <w:rsid w:val="00402F6E"/>
    <w:rsid w:val="00412371"/>
    <w:rsid w:val="0041408E"/>
    <w:rsid w:val="004153DD"/>
    <w:rsid w:val="00416207"/>
    <w:rsid w:val="004217F8"/>
    <w:rsid w:val="004224E8"/>
    <w:rsid w:val="00423EFD"/>
    <w:rsid w:val="00431863"/>
    <w:rsid w:val="00432BFB"/>
    <w:rsid w:val="00434AB8"/>
    <w:rsid w:val="00441601"/>
    <w:rsid w:val="00442DAE"/>
    <w:rsid w:val="00447D60"/>
    <w:rsid w:val="00450DCE"/>
    <w:rsid w:val="00450FF6"/>
    <w:rsid w:val="004518B3"/>
    <w:rsid w:val="0045689C"/>
    <w:rsid w:val="00457A63"/>
    <w:rsid w:val="004624F7"/>
    <w:rsid w:val="00463825"/>
    <w:rsid w:val="00471DDA"/>
    <w:rsid w:val="004722A4"/>
    <w:rsid w:val="00473A4F"/>
    <w:rsid w:val="00475477"/>
    <w:rsid w:val="00476312"/>
    <w:rsid w:val="00492F71"/>
    <w:rsid w:val="004B130B"/>
    <w:rsid w:val="004B17A4"/>
    <w:rsid w:val="004B2C4E"/>
    <w:rsid w:val="004B3AF1"/>
    <w:rsid w:val="004E6561"/>
    <w:rsid w:val="004E6692"/>
    <w:rsid w:val="004F18E9"/>
    <w:rsid w:val="004F222A"/>
    <w:rsid w:val="00504CA1"/>
    <w:rsid w:val="00505676"/>
    <w:rsid w:val="005060AF"/>
    <w:rsid w:val="00506100"/>
    <w:rsid w:val="005115B8"/>
    <w:rsid w:val="00513A51"/>
    <w:rsid w:val="00514193"/>
    <w:rsid w:val="00525445"/>
    <w:rsid w:val="005269ED"/>
    <w:rsid w:val="00530690"/>
    <w:rsid w:val="00533F4A"/>
    <w:rsid w:val="00537983"/>
    <w:rsid w:val="00542643"/>
    <w:rsid w:val="0054609E"/>
    <w:rsid w:val="00555B8A"/>
    <w:rsid w:val="00560881"/>
    <w:rsid w:val="00563943"/>
    <w:rsid w:val="005653C6"/>
    <w:rsid w:val="00567AF9"/>
    <w:rsid w:val="0057010E"/>
    <w:rsid w:val="00570474"/>
    <w:rsid w:val="00572D06"/>
    <w:rsid w:val="00576B9B"/>
    <w:rsid w:val="005807AF"/>
    <w:rsid w:val="005809F0"/>
    <w:rsid w:val="0058395B"/>
    <w:rsid w:val="00583B8F"/>
    <w:rsid w:val="005878A8"/>
    <w:rsid w:val="00592F2F"/>
    <w:rsid w:val="00593BAB"/>
    <w:rsid w:val="00596C76"/>
    <w:rsid w:val="005A7CA1"/>
    <w:rsid w:val="005B4E43"/>
    <w:rsid w:val="005B5EFE"/>
    <w:rsid w:val="005B6D22"/>
    <w:rsid w:val="005C1B5C"/>
    <w:rsid w:val="005C2AF1"/>
    <w:rsid w:val="005D097B"/>
    <w:rsid w:val="005E1419"/>
    <w:rsid w:val="005E54D4"/>
    <w:rsid w:val="005F78F4"/>
    <w:rsid w:val="006000DA"/>
    <w:rsid w:val="00600C27"/>
    <w:rsid w:val="006037C0"/>
    <w:rsid w:val="00614DE3"/>
    <w:rsid w:val="0062095E"/>
    <w:rsid w:val="006233EC"/>
    <w:rsid w:val="00640EFA"/>
    <w:rsid w:val="00641CF7"/>
    <w:rsid w:val="00647DFD"/>
    <w:rsid w:val="00647FC1"/>
    <w:rsid w:val="00650AAA"/>
    <w:rsid w:val="00652721"/>
    <w:rsid w:val="006533DD"/>
    <w:rsid w:val="006547B2"/>
    <w:rsid w:val="00655956"/>
    <w:rsid w:val="0065626E"/>
    <w:rsid w:val="0065628F"/>
    <w:rsid w:val="00656438"/>
    <w:rsid w:val="0065653A"/>
    <w:rsid w:val="00663172"/>
    <w:rsid w:val="0066571E"/>
    <w:rsid w:val="00665D69"/>
    <w:rsid w:val="006660CA"/>
    <w:rsid w:val="00670BC4"/>
    <w:rsid w:val="006740DC"/>
    <w:rsid w:val="006770FB"/>
    <w:rsid w:val="00691D16"/>
    <w:rsid w:val="00695C18"/>
    <w:rsid w:val="006974F6"/>
    <w:rsid w:val="006A0293"/>
    <w:rsid w:val="006A0B8D"/>
    <w:rsid w:val="006A5713"/>
    <w:rsid w:val="006A6961"/>
    <w:rsid w:val="006B0558"/>
    <w:rsid w:val="006B7D9A"/>
    <w:rsid w:val="006C25C2"/>
    <w:rsid w:val="006C271C"/>
    <w:rsid w:val="006C275B"/>
    <w:rsid w:val="006C3A03"/>
    <w:rsid w:val="006D13AA"/>
    <w:rsid w:val="006D28C3"/>
    <w:rsid w:val="006D6542"/>
    <w:rsid w:val="006D73D2"/>
    <w:rsid w:val="006E1F7C"/>
    <w:rsid w:val="006E3707"/>
    <w:rsid w:val="006E3BFE"/>
    <w:rsid w:val="006E5974"/>
    <w:rsid w:val="00704533"/>
    <w:rsid w:val="00706C0E"/>
    <w:rsid w:val="00713D02"/>
    <w:rsid w:val="00714332"/>
    <w:rsid w:val="00715C3E"/>
    <w:rsid w:val="00715D27"/>
    <w:rsid w:val="00723202"/>
    <w:rsid w:val="00724AA6"/>
    <w:rsid w:val="007259CC"/>
    <w:rsid w:val="00734E3E"/>
    <w:rsid w:val="00736E9C"/>
    <w:rsid w:val="00737034"/>
    <w:rsid w:val="007374C2"/>
    <w:rsid w:val="007422BB"/>
    <w:rsid w:val="00742A1E"/>
    <w:rsid w:val="00750118"/>
    <w:rsid w:val="00750CED"/>
    <w:rsid w:val="00753EB3"/>
    <w:rsid w:val="007554FE"/>
    <w:rsid w:val="00756FCE"/>
    <w:rsid w:val="0076241B"/>
    <w:rsid w:val="00767709"/>
    <w:rsid w:val="007812D8"/>
    <w:rsid w:val="00786386"/>
    <w:rsid w:val="0079133E"/>
    <w:rsid w:val="00794241"/>
    <w:rsid w:val="00796103"/>
    <w:rsid w:val="007A0861"/>
    <w:rsid w:val="007A1013"/>
    <w:rsid w:val="007A17E9"/>
    <w:rsid w:val="007A2AFE"/>
    <w:rsid w:val="007B1522"/>
    <w:rsid w:val="007B2327"/>
    <w:rsid w:val="007B58A6"/>
    <w:rsid w:val="007D5C8B"/>
    <w:rsid w:val="007E08DB"/>
    <w:rsid w:val="007E202F"/>
    <w:rsid w:val="007E2C50"/>
    <w:rsid w:val="007E38A8"/>
    <w:rsid w:val="007E3BA1"/>
    <w:rsid w:val="007E4108"/>
    <w:rsid w:val="007E4DE6"/>
    <w:rsid w:val="007F1134"/>
    <w:rsid w:val="007F3A22"/>
    <w:rsid w:val="007F59EB"/>
    <w:rsid w:val="007F6789"/>
    <w:rsid w:val="007F68B0"/>
    <w:rsid w:val="00812A3D"/>
    <w:rsid w:val="00831A74"/>
    <w:rsid w:val="00834A40"/>
    <w:rsid w:val="00835A14"/>
    <w:rsid w:val="00840B4B"/>
    <w:rsid w:val="00843CE2"/>
    <w:rsid w:val="00845180"/>
    <w:rsid w:val="00845BEB"/>
    <w:rsid w:val="008477A7"/>
    <w:rsid w:val="0085328F"/>
    <w:rsid w:val="0085436F"/>
    <w:rsid w:val="00854C2F"/>
    <w:rsid w:val="0086062F"/>
    <w:rsid w:val="00860A1D"/>
    <w:rsid w:val="0086116D"/>
    <w:rsid w:val="00862893"/>
    <w:rsid w:val="00866C26"/>
    <w:rsid w:val="0087392F"/>
    <w:rsid w:val="00873983"/>
    <w:rsid w:val="00874D64"/>
    <w:rsid w:val="008760C9"/>
    <w:rsid w:val="00884BBE"/>
    <w:rsid w:val="00884D98"/>
    <w:rsid w:val="00890BBD"/>
    <w:rsid w:val="00895676"/>
    <w:rsid w:val="008A14A3"/>
    <w:rsid w:val="008A1B54"/>
    <w:rsid w:val="008A617A"/>
    <w:rsid w:val="008A70EA"/>
    <w:rsid w:val="008B041C"/>
    <w:rsid w:val="008C138D"/>
    <w:rsid w:val="008C260C"/>
    <w:rsid w:val="008C555A"/>
    <w:rsid w:val="008C653B"/>
    <w:rsid w:val="008C6D61"/>
    <w:rsid w:val="008D0978"/>
    <w:rsid w:val="008D3B3D"/>
    <w:rsid w:val="008E16CC"/>
    <w:rsid w:val="008E1935"/>
    <w:rsid w:val="008E3728"/>
    <w:rsid w:val="008E37F3"/>
    <w:rsid w:val="008E5CF3"/>
    <w:rsid w:val="008F0299"/>
    <w:rsid w:val="008F13DE"/>
    <w:rsid w:val="008F7F1B"/>
    <w:rsid w:val="009022F9"/>
    <w:rsid w:val="0090369E"/>
    <w:rsid w:val="00903710"/>
    <w:rsid w:val="00910062"/>
    <w:rsid w:val="00921BB5"/>
    <w:rsid w:val="00921FBE"/>
    <w:rsid w:val="00923E86"/>
    <w:rsid w:val="00924A5B"/>
    <w:rsid w:val="00926E50"/>
    <w:rsid w:val="00927793"/>
    <w:rsid w:val="009409D6"/>
    <w:rsid w:val="00943EA9"/>
    <w:rsid w:val="00946B12"/>
    <w:rsid w:val="00951BED"/>
    <w:rsid w:val="009565B2"/>
    <w:rsid w:val="009574D7"/>
    <w:rsid w:val="00962D4B"/>
    <w:rsid w:val="009644A8"/>
    <w:rsid w:val="00965448"/>
    <w:rsid w:val="00965B2B"/>
    <w:rsid w:val="00970258"/>
    <w:rsid w:val="009716DB"/>
    <w:rsid w:val="00975023"/>
    <w:rsid w:val="00976834"/>
    <w:rsid w:val="00980202"/>
    <w:rsid w:val="00986CF1"/>
    <w:rsid w:val="00986ED5"/>
    <w:rsid w:val="009924CD"/>
    <w:rsid w:val="009A0E07"/>
    <w:rsid w:val="009A1CA1"/>
    <w:rsid w:val="009B2A2B"/>
    <w:rsid w:val="009B79CB"/>
    <w:rsid w:val="009C24DD"/>
    <w:rsid w:val="009C424E"/>
    <w:rsid w:val="009C4F2B"/>
    <w:rsid w:val="009E1783"/>
    <w:rsid w:val="009E2273"/>
    <w:rsid w:val="009E6AC9"/>
    <w:rsid w:val="009F0E15"/>
    <w:rsid w:val="009F2D04"/>
    <w:rsid w:val="009F4C44"/>
    <w:rsid w:val="009F5F64"/>
    <w:rsid w:val="00A06EE3"/>
    <w:rsid w:val="00A10469"/>
    <w:rsid w:val="00A11A4F"/>
    <w:rsid w:val="00A12203"/>
    <w:rsid w:val="00A2026B"/>
    <w:rsid w:val="00A23EB6"/>
    <w:rsid w:val="00A26220"/>
    <w:rsid w:val="00A31F4F"/>
    <w:rsid w:val="00A331C7"/>
    <w:rsid w:val="00A35C71"/>
    <w:rsid w:val="00A37951"/>
    <w:rsid w:val="00A437C3"/>
    <w:rsid w:val="00A43A89"/>
    <w:rsid w:val="00A45989"/>
    <w:rsid w:val="00A5001D"/>
    <w:rsid w:val="00A53535"/>
    <w:rsid w:val="00A5483E"/>
    <w:rsid w:val="00A66BE1"/>
    <w:rsid w:val="00A67050"/>
    <w:rsid w:val="00A67866"/>
    <w:rsid w:val="00A71290"/>
    <w:rsid w:val="00A73866"/>
    <w:rsid w:val="00A74462"/>
    <w:rsid w:val="00A8473F"/>
    <w:rsid w:val="00A84DEA"/>
    <w:rsid w:val="00A921A6"/>
    <w:rsid w:val="00A92351"/>
    <w:rsid w:val="00A97D12"/>
    <w:rsid w:val="00AA1843"/>
    <w:rsid w:val="00AA425C"/>
    <w:rsid w:val="00AA4D22"/>
    <w:rsid w:val="00AA6461"/>
    <w:rsid w:val="00AA6AD7"/>
    <w:rsid w:val="00AB298A"/>
    <w:rsid w:val="00AC1010"/>
    <w:rsid w:val="00AC1068"/>
    <w:rsid w:val="00AC7C26"/>
    <w:rsid w:val="00AD281D"/>
    <w:rsid w:val="00AD64C7"/>
    <w:rsid w:val="00AE147A"/>
    <w:rsid w:val="00AE491C"/>
    <w:rsid w:val="00AE538D"/>
    <w:rsid w:val="00AE7594"/>
    <w:rsid w:val="00AF765E"/>
    <w:rsid w:val="00B046BD"/>
    <w:rsid w:val="00B07C88"/>
    <w:rsid w:val="00B117F8"/>
    <w:rsid w:val="00B1198D"/>
    <w:rsid w:val="00B163D5"/>
    <w:rsid w:val="00B24497"/>
    <w:rsid w:val="00B25BE9"/>
    <w:rsid w:val="00B306B4"/>
    <w:rsid w:val="00B3327D"/>
    <w:rsid w:val="00B37FD3"/>
    <w:rsid w:val="00B53DA6"/>
    <w:rsid w:val="00B56616"/>
    <w:rsid w:val="00B57E09"/>
    <w:rsid w:val="00B64F18"/>
    <w:rsid w:val="00B659F9"/>
    <w:rsid w:val="00B66EE0"/>
    <w:rsid w:val="00B75EFB"/>
    <w:rsid w:val="00B823EF"/>
    <w:rsid w:val="00B971A4"/>
    <w:rsid w:val="00BA1655"/>
    <w:rsid w:val="00BA72A5"/>
    <w:rsid w:val="00BB519E"/>
    <w:rsid w:val="00BB6405"/>
    <w:rsid w:val="00BB7FD6"/>
    <w:rsid w:val="00BD4A0E"/>
    <w:rsid w:val="00BD4A32"/>
    <w:rsid w:val="00BD4F61"/>
    <w:rsid w:val="00BD6389"/>
    <w:rsid w:val="00BE42B5"/>
    <w:rsid w:val="00BF2EA6"/>
    <w:rsid w:val="00C01DED"/>
    <w:rsid w:val="00C119CE"/>
    <w:rsid w:val="00C11E77"/>
    <w:rsid w:val="00C16274"/>
    <w:rsid w:val="00C20F5E"/>
    <w:rsid w:val="00C24E77"/>
    <w:rsid w:val="00C26CD2"/>
    <w:rsid w:val="00C277BE"/>
    <w:rsid w:val="00C27E24"/>
    <w:rsid w:val="00C30406"/>
    <w:rsid w:val="00C44A5C"/>
    <w:rsid w:val="00C57C9B"/>
    <w:rsid w:val="00C6027A"/>
    <w:rsid w:val="00C611E2"/>
    <w:rsid w:val="00C61EB5"/>
    <w:rsid w:val="00C65BFD"/>
    <w:rsid w:val="00C67EC5"/>
    <w:rsid w:val="00C77E9D"/>
    <w:rsid w:val="00C77EFB"/>
    <w:rsid w:val="00C8099C"/>
    <w:rsid w:val="00C82304"/>
    <w:rsid w:val="00C83083"/>
    <w:rsid w:val="00C92ADB"/>
    <w:rsid w:val="00C958BE"/>
    <w:rsid w:val="00C966B6"/>
    <w:rsid w:val="00C96D1B"/>
    <w:rsid w:val="00C96DAC"/>
    <w:rsid w:val="00CA170C"/>
    <w:rsid w:val="00CA1C03"/>
    <w:rsid w:val="00CA4F8C"/>
    <w:rsid w:val="00CA5786"/>
    <w:rsid w:val="00CA60C2"/>
    <w:rsid w:val="00CB22AE"/>
    <w:rsid w:val="00CB4476"/>
    <w:rsid w:val="00CB495F"/>
    <w:rsid w:val="00CC38DF"/>
    <w:rsid w:val="00CD0D3B"/>
    <w:rsid w:val="00CD16BD"/>
    <w:rsid w:val="00CD286A"/>
    <w:rsid w:val="00CD39F0"/>
    <w:rsid w:val="00CD45F9"/>
    <w:rsid w:val="00CE21C5"/>
    <w:rsid w:val="00CE3DEB"/>
    <w:rsid w:val="00CF12EA"/>
    <w:rsid w:val="00CF381F"/>
    <w:rsid w:val="00D003B2"/>
    <w:rsid w:val="00D01F8B"/>
    <w:rsid w:val="00D03E8A"/>
    <w:rsid w:val="00D06810"/>
    <w:rsid w:val="00D14CF4"/>
    <w:rsid w:val="00D2286A"/>
    <w:rsid w:val="00D32B2A"/>
    <w:rsid w:val="00D335A2"/>
    <w:rsid w:val="00D35A74"/>
    <w:rsid w:val="00D35C4C"/>
    <w:rsid w:val="00D36430"/>
    <w:rsid w:val="00D37049"/>
    <w:rsid w:val="00D54023"/>
    <w:rsid w:val="00D61648"/>
    <w:rsid w:val="00D646CA"/>
    <w:rsid w:val="00D726C3"/>
    <w:rsid w:val="00D7292D"/>
    <w:rsid w:val="00D73C1F"/>
    <w:rsid w:val="00D758E0"/>
    <w:rsid w:val="00D833A6"/>
    <w:rsid w:val="00D95ECD"/>
    <w:rsid w:val="00DA379F"/>
    <w:rsid w:val="00DA4164"/>
    <w:rsid w:val="00DB0023"/>
    <w:rsid w:val="00DB00A5"/>
    <w:rsid w:val="00DB31D6"/>
    <w:rsid w:val="00DB6A54"/>
    <w:rsid w:val="00DC0F0E"/>
    <w:rsid w:val="00DD2DF7"/>
    <w:rsid w:val="00DE00F7"/>
    <w:rsid w:val="00DE6F95"/>
    <w:rsid w:val="00DF39AC"/>
    <w:rsid w:val="00DF4587"/>
    <w:rsid w:val="00DF5582"/>
    <w:rsid w:val="00E0032C"/>
    <w:rsid w:val="00E0315F"/>
    <w:rsid w:val="00E06347"/>
    <w:rsid w:val="00E0642A"/>
    <w:rsid w:val="00E07CCA"/>
    <w:rsid w:val="00E1201F"/>
    <w:rsid w:val="00E125BD"/>
    <w:rsid w:val="00E17730"/>
    <w:rsid w:val="00E25A20"/>
    <w:rsid w:val="00E305CC"/>
    <w:rsid w:val="00E30F25"/>
    <w:rsid w:val="00E31F3F"/>
    <w:rsid w:val="00E32D4E"/>
    <w:rsid w:val="00E36800"/>
    <w:rsid w:val="00E43111"/>
    <w:rsid w:val="00E4508D"/>
    <w:rsid w:val="00E47893"/>
    <w:rsid w:val="00E56D12"/>
    <w:rsid w:val="00E56F46"/>
    <w:rsid w:val="00E61CE2"/>
    <w:rsid w:val="00E63E45"/>
    <w:rsid w:val="00E726BD"/>
    <w:rsid w:val="00E73783"/>
    <w:rsid w:val="00E76289"/>
    <w:rsid w:val="00E83573"/>
    <w:rsid w:val="00E84CA4"/>
    <w:rsid w:val="00E857BB"/>
    <w:rsid w:val="00E94FE1"/>
    <w:rsid w:val="00EA63AA"/>
    <w:rsid w:val="00EA7168"/>
    <w:rsid w:val="00EA761E"/>
    <w:rsid w:val="00EB3C87"/>
    <w:rsid w:val="00EB6EBF"/>
    <w:rsid w:val="00EC0C0C"/>
    <w:rsid w:val="00EC336F"/>
    <w:rsid w:val="00EC6CE4"/>
    <w:rsid w:val="00ED23FF"/>
    <w:rsid w:val="00EF1D6F"/>
    <w:rsid w:val="00EF1F3C"/>
    <w:rsid w:val="00F032B0"/>
    <w:rsid w:val="00F12A44"/>
    <w:rsid w:val="00F145A3"/>
    <w:rsid w:val="00F15544"/>
    <w:rsid w:val="00F17214"/>
    <w:rsid w:val="00F2437F"/>
    <w:rsid w:val="00F24515"/>
    <w:rsid w:val="00F342BD"/>
    <w:rsid w:val="00F3592E"/>
    <w:rsid w:val="00F43B61"/>
    <w:rsid w:val="00F44476"/>
    <w:rsid w:val="00F52B83"/>
    <w:rsid w:val="00F5303D"/>
    <w:rsid w:val="00F54BDC"/>
    <w:rsid w:val="00F60345"/>
    <w:rsid w:val="00F71A3F"/>
    <w:rsid w:val="00F73EEF"/>
    <w:rsid w:val="00F75E18"/>
    <w:rsid w:val="00F766EF"/>
    <w:rsid w:val="00F829B3"/>
    <w:rsid w:val="00F93424"/>
    <w:rsid w:val="00FA0FD4"/>
    <w:rsid w:val="00FA0FEE"/>
    <w:rsid w:val="00FA33A1"/>
    <w:rsid w:val="00FA3944"/>
    <w:rsid w:val="00FA5123"/>
    <w:rsid w:val="00FA7CA1"/>
    <w:rsid w:val="00FB092F"/>
    <w:rsid w:val="00FB33F3"/>
    <w:rsid w:val="00FC3E93"/>
    <w:rsid w:val="00FC4A26"/>
    <w:rsid w:val="00FC790C"/>
    <w:rsid w:val="00FD06D4"/>
    <w:rsid w:val="00FD482A"/>
    <w:rsid w:val="00FD500A"/>
    <w:rsid w:val="00FE3FF1"/>
    <w:rsid w:val="00FE68BC"/>
    <w:rsid w:val="00FF0EAB"/>
    <w:rsid w:val="00FF1377"/>
    <w:rsid w:val="00FF394B"/>
    <w:rsid w:val="00FF63F7"/>
    <w:rsid w:val="02D6E068"/>
    <w:rsid w:val="05BB4A98"/>
    <w:rsid w:val="100E240A"/>
    <w:rsid w:val="210D2F5F"/>
    <w:rsid w:val="234FFD9E"/>
    <w:rsid w:val="258DF713"/>
    <w:rsid w:val="2773398B"/>
    <w:rsid w:val="2B674CD6"/>
    <w:rsid w:val="303201E3"/>
    <w:rsid w:val="3BE718D9"/>
    <w:rsid w:val="43098D92"/>
    <w:rsid w:val="518C6206"/>
    <w:rsid w:val="52306F2F"/>
    <w:rsid w:val="705B1529"/>
    <w:rsid w:val="7AD48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32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9F0"/>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5809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823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6AD7"/>
    <w:rPr>
      <w:sz w:val="16"/>
      <w:szCs w:val="16"/>
    </w:rPr>
  </w:style>
  <w:style w:type="paragraph" w:styleId="CommentText">
    <w:name w:val="annotation text"/>
    <w:basedOn w:val="Normal"/>
    <w:link w:val="CommentTextChar"/>
    <w:uiPriority w:val="99"/>
    <w:unhideWhenUsed/>
    <w:rsid w:val="00AA6AD7"/>
    <w:pPr>
      <w:spacing w:line="240" w:lineRule="auto"/>
    </w:pPr>
    <w:rPr>
      <w:sz w:val="20"/>
      <w:szCs w:val="20"/>
    </w:rPr>
  </w:style>
  <w:style w:type="character" w:customStyle="1" w:styleId="CommentTextChar">
    <w:name w:val="Comment Text Char"/>
    <w:basedOn w:val="DefaultParagraphFont"/>
    <w:link w:val="CommentText"/>
    <w:uiPriority w:val="99"/>
    <w:rsid w:val="00AA6AD7"/>
    <w:rPr>
      <w:sz w:val="20"/>
      <w:szCs w:val="20"/>
    </w:rPr>
  </w:style>
  <w:style w:type="paragraph" w:styleId="CommentSubject">
    <w:name w:val="annotation subject"/>
    <w:basedOn w:val="CommentText"/>
    <w:next w:val="CommentText"/>
    <w:link w:val="CommentSubjectChar"/>
    <w:uiPriority w:val="99"/>
    <w:semiHidden/>
    <w:unhideWhenUsed/>
    <w:rsid w:val="00AA6AD7"/>
    <w:rPr>
      <w:b/>
      <w:bCs/>
    </w:rPr>
  </w:style>
  <w:style w:type="character" w:customStyle="1" w:styleId="CommentSubjectChar">
    <w:name w:val="Comment Subject Char"/>
    <w:basedOn w:val="CommentTextChar"/>
    <w:link w:val="CommentSubject"/>
    <w:uiPriority w:val="99"/>
    <w:semiHidden/>
    <w:rsid w:val="00AA6AD7"/>
    <w:rPr>
      <w:b/>
      <w:bCs/>
      <w:sz w:val="20"/>
      <w:szCs w:val="20"/>
    </w:rPr>
  </w:style>
  <w:style w:type="paragraph" w:styleId="BalloonText">
    <w:name w:val="Balloon Text"/>
    <w:basedOn w:val="Normal"/>
    <w:link w:val="BalloonTextChar"/>
    <w:uiPriority w:val="99"/>
    <w:semiHidden/>
    <w:unhideWhenUsed/>
    <w:rsid w:val="00AA6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AD7"/>
    <w:rPr>
      <w:rFonts w:ascii="Segoe UI" w:hAnsi="Segoe UI" w:cs="Segoe UI"/>
      <w:sz w:val="18"/>
      <w:szCs w:val="18"/>
    </w:rPr>
  </w:style>
  <w:style w:type="character" w:customStyle="1" w:styleId="apple-converted-space">
    <w:name w:val="apple-converted-space"/>
    <w:basedOn w:val="DefaultParagraphFont"/>
    <w:rsid w:val="00442DAE"/>
  </w:style>
  <w:style w:type="character" w:styleId="Hyperlink">
    <w:name w:val="Hyperlink"/>
    <w:basedOn w:val="DefaultParagraphFont"/>
    <w:uiPriority w:val="99"/>
    <w:unhideWhenUsed/>
    <w:rsid w:val="00A23EB6"/>
    <w:rPr>
      <w:color w:val="0000FF" w:themeColor="hyperlink"/>
      <w:u w:val="single"/>
    </w:rPr>
  </w:style>
  <w:style w:type="paragraph" w:styleId="Revision">
    <w:name w:val="Revision"/>
    <w:hidden/>
    <w:uiPriority w:val="99"/>
    <w:semiHidden/>
    <w:rsid w:val="00D03E8A"/>
    <w:pPr>
      <w:spacing w:after="0" w:line="240" w:lineRule="auto"/>
    </w:pPr>
  </w:style>
  <w:style w:type="paragraph" w:styleId="ListParagraph">
    <w:name w:val="List Paragraph"/>
    <w:basedOn w:val="Normal"/>
    <w:uiPriority w:val="34"/>
    <w:qFormat/>
    <w:rsid w:val="00D03E8A"/>
    <w:pPr>
      <w:ind w:left="720"/>
      <w:contextualSpacing/>
    </w:pPr>
  </w:style>
  <w:style w:type="character" w:styleId="Strong">
    <w:name w:val="Strong"/>
    <w:basedOn w:val="DefaultParagraphFont"/>
    <w:uiPriority w:val="22"/>
    <w:qFormat/>
    <w:rsid w:val="00E61CE2"/>
    <w:rPr>
      <w:b/>
      <w:bCs/>
    </w:rPr>
  </w:style>
  <w:style w:type="character" w:styleId="FollowedHyperlink">
    <w:name w:val="FollowedHyperlink"/>
    <w:basedOn w:val="DefaultParagraphFont"/>
    <w:uiPriority w:val="99"/>
    <w:semiHidden/>
    <w:unhideWhenUsed/>
    <w:rsid w:val="00E61CE2"/>
    <w:rPr>
      <w:color w:val="800080" w:themeColor="followedHyperlink"/>
      <w:u w:val="single"/>
    </w:rPr>
  </w:style>
  <w:style w:type="character" w:customStyle="1" w:styleId="Heading3Char">
    <w:name w:val="Heading 3 Char"/>
    <w:basedOn w:val="DefaultParagraphFont"/>
    <w:link w:val="Heading3"/>
    <w:uiPriority w:val="9"/>
    <w:rsid w:val="00C82304"/>
    <w:rPr>
      <w:rFonts w:ascii="Times New Roman" w:eastAsia="Times New Roman" w:hAnsi="Times New Roman" w:cs="Times New Roman"/>
      <w:b/>
      <w:bCs/>
      <w:sz w:val="27"/>
      <w:szCs w:val="27"/>
    </w:rPr>
  </w:style>
  <w:style w:type="paragraph" w:customStyle="1" w:styleId="graf">
    <w:name w:val="graf"/>
    <w:basedOn w:val="Normal"/>
    <w:rsid w:val="00C823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EC3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C336F"/>
  </w:style>
  <w:style w:type="character" w:customStyle="1" w:styleId="eop">
    <w:name w:val="eop"/>
    <w:basedOn w:val="DefaultParagraphFont"/>
    <w:rsid w:val="00EC336F"/>
  </w:style>
  <w:style w:type="character" w:customStyle="1" w:styleId="scxw98641691">
    <w:name w:val="scxw98641691"/>
    <w:basedOn w:val="DefaultParagraphFont"/>
    <w:rsid w:val="00EC336F"/>
  </w:style>
  <w:style w:type="character" w:customStyle="1" w:styleId="contextualspellingandgrammarerror">
    <w:name w:val="contextualspellingandgrammarerror"/>
    <w:basedOn w:val="DefaultParagraphFont"/>
    <w:rsid w:val="00EC336F"/>
  </w:style>
  <w:style w:type="table" w:styleId="TableGrid">
    <w:name w:val="Table Grid"/>
    <w:basedOn w:val="TableNormal"/>
    <w:uiPriority w:val="39"/>
    <w:rsid w:val="00EC33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09F0"/>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5809F0"/>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580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9F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65D69"/>
    <w:pPr>
      <w:spacing w:line="259" w:lineRule="auto"/>
      <w:outlineLvl w:val="9"/>
    </w:pPr>
    <w:rPr>
      <w:b w:val="0"/>
    </w:rPr>
  </w:style>
  <w:style w:type="paragraph" w:styleId="TOC1">
    <w:name w:val="toc 1"/>
    <w:basedOn w:val="Normal"/>
    <w:next w:val="Normal"/>
    <w:autoRedefine/>
    <w:uiPriority w:val="39"/>
    <w:unhideWhenUsed/>
    <w:rsid w:val="00665D69"/>
    <w:pPr>
      <w:spacing w:after="100"/>
    </w:pPr>
  </w:style>
  <w:style w:type="paragraph" w:styleId="TOC2">
    <w:name w:val="toc 2"/>
    <w:basedOn w:val="Normal"/>
    <w:next w:val="Normal"/>
    <w:autoRedefine/>
    <w:uiPriority w:val="39"/>
    <w:unhideWhenUsed/>
    <w:rsid w:val="00665D69"/>
    <w:pPr>
      <w:spacing w:after="100"/>
      <w:ind w:left="220"/>
    </w:pPr>
  </w:style>
  <w:style w:type="paragraph" w:styleId="TOC3">
    <w:name w:val="toc 3"/>
    <w:basedOn w:val="Normal"/>
    <w:next w:val="Normal"/>
    <w:autoRedefine/>
    <w:uiPriority w:val="39"/>
    <w:unhideWhenUsed/>
    <w:rsid w:val="00665D69"/>
    <w:pPr>
      <w:spacing w:after="100"/>
      <w:ind w:left="440"/>
    </w:pPr>
  </w:style>
  <w:style w:type="character" w:styleId="SubtleEmphasis">
    <w:name w:val="Subtle Emphasis"/>
    <w:basedOn w:val="DefaultParagraphFont"/>
    <w:uiPriority w:val="19"/>
    <w:qFormat/>
    <w:rsid w:val="00A331C7"/>
    <w:rPr>
      <w:i/>
      <w:iCs/>
      <w:color w:val="404040" w:themeColor="text1" w:themeTint="BF"/>
    </w:rPr>
  </w:style>
  <w:style w:type="paragraph" w:styleId="Header">
    <w:name w:val="header"/>
    <w:basedOn w:val="Normal"/>
    <w:link w:val="HeaderChar"/>
    <w:uiPriority w:val="99"/>
    <w:unhideWhenUsed/>
    <w:rsid w:val="00C96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D1B"/>
  </w:style>
  <w:style w:type="paragraph" w:styleId="Footer">
    <w:name w:val="footer"/>
    <w:basedOn w:val="Normal"/>
    <w:link w:val="FooterChar"/>
    <w:uiPriority w:val="99"/>
    <w:unhideWhenUsed/>
    <w:rsid w:val="00C96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D1B"/>
  </w:style>
  <w:style w:type="paragraph" w:styleId="NormalWeb">
    <w:name w:val="Normal (Web)"/>
    <w:basedOn w:val="Normal"/>
    <w:uiPriority w:val="99"/>
    <w:semiHidden/>
    <w:unhideWhenUsed/>
    <w:rsid w:val="00F1554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680113">
      <w:bodyDiv w:val="1"/>
      <w:marLeft w:val="0"/>
      <w:marRight w:val="0"/>
      <w:marTop w:val="0"/>
      <w:marBottom w:val="0"/>
      <w:divBdr>
        <w:top w:val="none" w:sz="0" w:space="0" w:color="auto"/>
        <w:left w:val="none" w:sz="0" w:space="0" w:color="auto"/>
        <w:bottom w:val="none" w:sz="0" w:space="0" w:color="auto"/>
        <w:right w:val="none" w:sz="0" w:space="0" w:color="auto"/>
      </w:divBdr>
    </w:div>
    <w:div w:id="378014214">
      <w:bodyDiv w:val="1"/>
      <w:marLeft w:val="0"/>
      <w:marRight w:val="0"/>
      <w:marTop w:val="0"/>
      <w:marBottom w:val="0"/>
      <w:divBdr>
        <w:top w:val="none" w:sz="0" w:space="0" w:color="auto"/>
        <w:left w:val="none" w:sz="0" w:space="0" w:color="auto"/>
        <w:bottom w:val="none" w:sz="0" w:space="0" w:color="auto"/>
        <w:right w:val="none" w:sz="0" w:space="0" w:color="auto"/>
      </w:divBdr>
    </w:div>
    <w:div w:id="525215069">
      <w:bodyDiv w:val="1"/>
      <w:marLeft w:val="0"/>
      <w:marRight w:val="0"/>
      <w:marTop w:val="0"/>
      <w:marBottom w:val="0"/>
      <w:divBdr>
        <w:top w:val="none" w:sz="0" w:space="0" w:color="auto"/>
        <w:left w:val="none" w:sz="0" w:space="0" w:color="auto"/>
        <w:bottom w:val="none" w:sz="0" w:space="0" w:color="auto"/>
        <w:right w:val="none" w:sz="0" w:space="0" w:color="auto"/>
      </w:divBdr>
    </w:div>
    <w:div w:id="550658293">
      <w:bodyDiv w:val="1"/>
      <w:marLeft w:val="0"/>
      <w:marRight w:val="0"/>
      <w:marTop w:val="0"/>
      <w:marBottom w:val="0"/>
      <w:divBdr>
        <w:top w:val="none" w:sz="0" w:space="0" w:color="auto"/>
        <w:left w:val="none" w:sz="0" w:space="0" w:color="auto"/>
        <w:bottom w:val="none" w:sz="0" w:space="0" w:color="auto"/>
        <w:right w:val="none" w:sz="0" w:space="0" w:color="auto"/>
      </w:divBdr>
    </w:div>
    <w:div w:id="617027281">
      <w:bodyDiv w:val="1"/>
      <w:marLeft w:val="0"/>
      <w:marRight w:val="0"/>
      <w:marTop w:val="0"/>
      <w:marBottom w:val="0"/>
      <w:divBdr>
        <w:top w:val="none" w:sz="0" w:space="0" w:color="auto"/>
        <w:left w:val="none" w:sz="0" w:space="0" w:color="auto"/>
        <w:bottom w:val="none" w:sz="0" w:space="0" w:color="auto"/>
        <w:right w:val="none" w:sz="0" w:space="0" w:color="auto"/>
      </w:divBdr>
    </w:div>
    <w:div w:id="619728142">
      <w:bodyDiv w:val="1"/>
      <w:marLeft w:val="0"/>
      <w:marRight w:val="0"/>
      <w:marTop w:val="0"/>
      <w:marBottom w:val="0"/>
      <w:divBdr>
        <w:top w:val="none" w:sz="0" w:space="0" w:color="auto"/>
        <w:left w:val="none" w:sz="0" w:space="0" w:color="auto"/>
        <w:bottom w:val="none" w:sz="0" w:space="0" w:color="auto"/>
        <w:right w:val="none" w:sz="0" w:space="0" w:color="auto"/>
      </w:divBdr>
    </w:div>
    <w:div w:id="632371987">
      <w:bodyDiv w:val="1"/>
      <w:marLeft w:val="0"/>
      <w:marRight w:val="0"/>
      <w:marTop w:val="0"/>
      <w:marBottom w:val="0"/>
      <w:divBdr>
        <w:top w:val="none" w:sz="0" w:space="0" w:color="auto"/>
        <w:left w:val="none" w:sz="0" w:space="0" w:color="auto"/>
        <w:bottom w:val="none" w:sz="0" w:space="0" w:color="auto"/>
        <w:right w:val="none" w:sz="0" w:space="0" w:color="auto"/>
      </w:divBdr>
    </w:div>
    <w:div w:id="992179720">
      <w:bodyDiv w:val="1"/>
      <w:marLeft w:val="0"/>
      <w:marRight w:val="0"/>
      <w:marTop w:val="0"/>
      <w:marBottom w:val="0"/>
      <w:divBdr>
        <w:top w:val="none" w:sz="0" w:space="0" w:color="auto"/>
        <w:left w:val="none" w:sz="0" w:space="0" w:color="auto"/>
        <w:bottom w:val="none" w:sz="0" w:space="0" w:color="auto"/>
        <w:right w:val="none" w:sz="0" w:space="0" w:color="auto"/>
      </w:divBdr>
    </w:div>
    <w:div w:id="993795131">
      <w:bodyDiv w:val="1"/>
      <w:marLeft w:val="0"/>
      <w:marRight w:val="0"/>
      <w:marTop w:val="0"/>
      <w:marBottom w:val="0"/>
      <w:divBdr>
        <w:top w:val="none" w:sz="0" w:space="0" w:color="auto"/>
        <w:left w:val="none" w:sz="0" w:space="0" w:color="auto"/>
        <w:bottom w:val="none" w:sz="0" w:space="0" w:color="auto"/>
        <w:right w:val="none" w:sz="0" w:space="0" w:color="auto"/>
      </w:divBdr>
    </w:div>
    <w:div w:id="1085539639">
      <w:bodyDiv w:val="1"/>
      <w:marLeft w:val="0"/>
      <w:marRight w:val="0"/>
      <w:marTop w:val="0"/>
      <w:marBottom w:val="0"/>
      <w:divBdr>
        <w:top w:val="none" w:sz="0" w:space="0" w:color="auto"/>
        <w:left w:val="none" w:sz="0" w:space="0" w:color="auto"/>
        <w:bottom w:val="none" w:sz="0" w:space="0" w:color="auto"/>
        <w:right w:val="none" w:sz="0" w:space="0" w:color="auto"/>
      </w:divBdr>
    </w:div>
    <w:div w:id="1182667363">
      <w:bodyDiv w:val="1"/>
      <w:marLeft w:val="0"/>
      <w:marRight w:val="0"/>
      <w:marTop w:val="0"/>
      <w:marBottom w:val="0"/>
      <w:divBdr>
        <w:top w:val="none" w:sz="0" w:space="0" w:color="auto"/>
        <w:left w:val="none" w:sz="0" w:space="0" w:color="auto"/>
        <w:bottom w:val="none" w:sz="0" w:space="0" w:color="auto"/>
        <w:right w:val="none" w:sz="0" w:space="0" w:color="auto"/>
      </w:divBdr>
    </w:div>
    <w:div w:id="1208954996">
      <w:bodyDiv w:val="1"/>
      <w:marLeft w:val="0"/>
      <w:marRight w:val="0"/>
      <w:marTop w:val="0"/>
      <w:marBottom w:val="0"/>
      <w:divBdr>
        <w:top w:val="none" w:sz="0" w:space="0" w:color="auto"/>
        <w:left w:val="none" w:sz="0" w:space="0" w:color="auto"/>
        <w:bottom w:val="none" w:sz="0" w:space="0" w:color="auto"/>
        <w:right w:val="none" w:sz="0" w:space="0" w:color="auto"/>
      </w:divBdr>
    </w:div>
    <w:div w:id="1318265202">
      <w:bodyDiv w:val="1"/>
      <w:marLeft w:val="0"/>
      <w:marRight w:val="0"/>
      <w:marTop w:val="0"/>
      <w:marBottom w:val="0"/>
      <w:divBdr>
        <w:top w:val="none" w:sz="0" w:space="0" w:color="auto"/>
        <w:left w:val="none" w:sz="0" w:space="0" w:color="auto"/>
        <w:bottom w:val="none" w:sz="0" w:space="0" w:color="auto"/>
        <w:right w:val="none" w:sz="0" w:space="0" w:color="auto"/>
      </w:divBdr>
    </w:div>
    <w:div w:id="1360012587">
      <w:bodyDiv w:val="1"/>
      <w:marLeft w:val="0"/>
      <w:marRight w:val="0"/>
      <w:marTop w:val="0"/>
      <w:marBottom w:val="0"/>
      <w:divBdr>
        <w:top w:val="none" w:sz="0" w:space="0" w:color="auto"/>
        <w:left w:val="none" w:sz="0" w:space="0" w:color="auto"/>
        <w:bottom w:val="none" w:sz="0" w:space="0" w:color="auto"/>
        <w:right w:val="none" w:sz="0" w:space="0" w:color="auto"/>
      </w:divBdr>
    </w:div>
    <w:div w:id="1367025091">
      <w:bodyDiv w:val="1"/>
      <w:marLeft w:val="0"/>
      <w:marRight w:val="0"/>
      <w:marTop w:val="0"/>
      <w:marBottom w:val="0"/>
      <w:divBdr>
        <w:top w:val="none" w:sz="0" w:space="0" w:color="auto"/>
        <w:left w:val="none" w:sz="0" w:space="0" w:color="auto"/>
        <w:bottom w:val="none" w:sz="0" w:space="0" w:color="auto"/>
        <w:right w:val="none" w:sz="0" w:space="0" w:color="auto"/>
      </w:divBdr>
      <w:divsChild>
        <w:div w:id="1093479234">
          <w:marLeft w:val="0"/>
          <w:marRight w:val="0"/>
          <w:marTop w:val="0"/>
          <w:marBottom w:val="0"/>
          <w:divBdr>
            <w:top w:val="none" w:sz="0" w:space="0" w:color="auto"/>
            <w:left w:val="none" w:sz="0" w:space="0" w:color="auto"/>
            <w:bottom w:val="none" w:sz="0" w:space="0" w:color="auto"/>
            <w:right w:val="none" w:sz="0" w:space="0" w:color="auto"/>
          </w:divBdr>
        </w:div>
        <w:div w:id="311914362">
          <w:marLeft w:val="0"/>
          <w:marRight w:val="0"/>
          <w:marTop w:val="0"/>
          <w:marBottom w:val="0"/>
          <w:divBdr>
            <w:top w:val="none" w:sz="0" w:space="0" w:color="auto"/>
            <w:left w:val="none" w:sz="0" w:space="0" w:color="auto"/>
            <w:bottom w:val="none" w:sz="0" w:space="0" w:color="auto"/>
            <w:right w:val="none" w:sz="0" w:space="0" w:color="auto"/>
          </w:divBdr>
        </w:div>
      </w:divsChild>
    </w:div>
    <w:div w:id="1380475925">
      <w:bodyDiv w:val="1"/>
      <w:marLeft w:val="0"/>
      <w:marRight w:val="0"/>
      <w:marTop w:val="0"/>
      <w:marBottom w:val="0"/>
      <w:divBdr>
        <w:top w:val="none" w:sz="0" w:space="0" w:color="auto"/>
        <w:left w:val="none" w:sz="0" w:space="0" w:color="auto"/>
        <w:bottom w:val="none" w:sz="0" w:space="0" w:color="auto"/>
        <w:right w:val="none" w:sz="0" w:space="0" w:color="auto"/>
      </w:divBdr>
    </w:div>
    <w:div w:id="1394236912">
      <w:bodyDiv w:val="1"/>
      <w:marLeft w:val="0"/>
      <w:marRight w:val="0"/>
      <w:marTop w:val="0"/>
      <w:marBottom w:val="0"/>
      <w:divBdr>
        <w:top w:val="none" w:sz="0" w:space="0" w:color="auto"/>
        <w:left w:val="none" w:sz="0" w:space="0" w:color="auto"/>
        <w:bottom w:val="none" w:sz="0" w:space="0" w:color="auto"/>
        <w:right w:val="none" w:sz="0" w:space="0" w:color="auto"/>
      </w:divBdr>
    </w:div>
    <w:div w:id="1672873827">
      <w:bodyDiv w:val="1"/>
      <w:marLeft w:val="0"/>
      <w:marRight w:val="0"/>
      <w:marTop w:val="0"/>
      <w:marBottom w:val="0"/>
      <w:divBdr>
        <w:top w:val="none" w:sz="0" w:space="0" w:color="auto"/>
        <w:left w:val="none" w:sz="0" w:space="0" w:color="auto"/>
        <w:bottom w:val="none" w:sz="0" w:space="0" w:color="auto"/>
        <w:right w:val="none" w:sz="0" w:space="0" w:color="auto"/>
      </w:divBdr>
    </w:div>
    <w:div w:id="1730303453">
      <w:bodyDiv w:val="1"/>
      <w:marLeft w:val="0"/>
      <w:marRight w:val="0"/>
      <w:marTop w:val="0"/>
      <w:marBottom w:val="0"/>
      <w:divBdr>
        <w:top w:val="none" w:sz="0" w:space="0" w:color="auto"/>
        <w:left w:val="none" w:sz="0" w:space="0" w:color="auto"/>
        <w:bottom w:val="none" w:sz="0" w:space="0" w:color="auto"/>
        <w:right w:val="none" w:sz="0" w:space="0" w:color="auto"/>
      </w:divBdr>
    </w:div>
    <w:div w:id="1777283529">
      <w:bodyDiv w:val="1"/>
      <w:marLeft w:val="0"/>
      <w:marRight w:val="0"/>
      <w:marTop w:val="0"/>
      <w:marBottom w:val="0"/>
      <w:divBdr>
        <w:top w:val="none" w:sz="0" w:space="0" w:color="auto"/>
        <w:left w:val="none" w:sz="0" w:space="0" w:color="auto"/>
        <w:bottom w:val="none" w:sz="0" w:space="0" w:color="auto"/>
        <w:right w:val="none" w:sz="0" w:space="0" w:color="auto"/>
      </w:divBdr>
    </w:div>
    <w:div w:id="1841499603">
      <w:bodyDiv w:val="1"/>
      <w:marLeft w:val="0"/>
      <w:marRight w:val="0"/>
      <w:marTop w:val="0"/>
      <w:marBottom w:val="0"/>
      <w:divBdr>
        <w:top w:val="none" w:sz="0" w:space="0" w:color="auto"/>
        <w:left w:val="none" w:sz="0" w:space="0" w:color="auto"/>
        <w:bottom w:val="none" w:sz="0" w:space="0" w:color="auto"/>
        <w:right w:val="none" w:sz="0" w:space="0" w:color="auto"/>
      </w:divBdr>
    </w:div>
    <w:div w:id="1867063027">
      <w:bodyDiv w:val="1"/>
      <w:marLeft w:val="0"/>
      <w:marRight w:val="0"/>
      <w:marTop w:val="0"/>
      <w:marBottom w:val="0"/>
      <w:divBdr>
        <w:top w:val="none" w:sz="0" w:space="0" w:color="auto"/>
        <w:left w:val="none" w:sz="0" w:space="0" w:color="auto"/>
        <w:bottom w:val="none" w:sz="0" w:space="0" w:color="auto"/>
        <w:right w:val="none" w:sz="0" w:space="0" w:color="auto"/>
      </w:divBdr>
    </w:div>
    <w:div w:id="1975522132">
      <w:bodyDiv w:val="1"/>
      <w:marLeft w:val="0"/>
      <w:marRight w:val="0"/>
      <w:marTop w:val="0"/>
      <w:marBottom w:val="0"/>
      <w:divBdr>
        <w:top w:val="none" w:sz="0" w:space="0" w:color="auto"/>
        <w:left w:val="none" w:sz="0" w:space="0" w:color="auto"/>
        <w:bottom w:val="none" w:sz="0" w:space="0" w:color="auto"/>
        <w:right w:val="none" w:sz="0" w:space="0" w:color="auto"/>
      </w:divBdr>
      <w:divsChild>
        <w:div w:id="1701778229">
          <w:marLeft w:val="0"/>
          <w:marRight w:val="0"/>
          <w:marTop w:val="0"/>
          <w:marBottom w:val="0"/>
          <w:divBdr>
            <w:top w:val="none" w:sz="0" w:space="0" w:color="auto"/>
            <w:left w:val="none" w:sz="0" w:space="0" w:color="auto"/>
            <w:bottom w:val="none" w:sz="0" w:space="0" w:color="auto"/>
            <w:right w:val="none" w:sz="0" w:space="0" w:color="auto"/>
          </w:divBdr>
        </w:div>
      </w:divsChild>
    </w:div>
    <w:div w:id="2101944017">
      <w:bodyDiv w:val="1"/>
      <w:marLeft w:val="0"/>
      <w:marRight w:val="0"/>
      <w:marTop w:val="0"/>
      <w:marBottom w:val="0"/>
      <w:divBdr>
        <w:top w:val="none" w:sz="0" w:space="0" w:color="auto"/>
        <w:left w:val="none" w:sz="0" w:space="0" w:color="auto"/>
        <w:bottom w:val="none" w:sz="0" w:space="0" w:color="auto"/>
        <w:right w:val="none" w:sz="0" w:space="0" w:color="auto"/>
      </w:divBdr>
    </w:div>
    <w:div w:id="2129665585">
      <w:bodyDiv w:val="1"/>
      <w:marLeft w:val="0"/>
      <w:marRight w:val="0"/>
      <w:marTop w:val="0"/>
      <w:marBottom w:val="0"/>
      <w:divBdr>
        <w:top w:val="none" w:sz="0" w:space="0" w:color="auto"/>
        <w:left w:val="none" w:sz="0" w:space="0" w:color="auto"/>
        <w:bottom w:val="none" w:sz="0" w:space="0" w:color="auto"/>
        <w:right w:val="none" w:sz="0" w:space="0" w:color="auto"/>
      </w:divBdr>
      <w:divsChild>
        <w:div w:id="1685597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microsoft.com/office/2016/09/relationships/commentsIds" Target="commentsIds.xml"/><Relationship Id="rId10" Type="http://schemas.openxmlformats.org/officeDocument/2006/relationships/image" Target="media/image1.gif"/><Relationship Id="rId11" Type="http://schemas.openxmlformats.org/officeDocument/2006/relationships/image" Target="media/image2.gif"/><Relationship Id="rId12" Type="http://schemas.openxmlformats.org/officeDocument/2006/relationships/image" Target="media/image3.gif"/><Relationship Id="rId13" Type="http://schemas.openxmlformats.org/officeDocument/2006/relationships/image" Target="media/image4.png"/><Relationship Id="rId14" Type="http://schemas.openxmlformats.org/officeDocument/2006/relationships/hyperlink" Target="https://emerging.digital.gov/blockchain-federal/" TargetMode="External"/><Relationship Id="rId15" Type="http://schemas.openxmlformats.org/officeDocument/2006/relationships/image" Target="media/image5.gif"/><Relationship Id="rId16" Type="http://schemas.openxmlformats.org/officeDocument/2006/relationships/header" Target="head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91B558-4AAB-8F4A-995B-AA96DEAE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2990</Words>
  <Characters>17045</Characters>
  <Application>Microsoft Macintosh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Star Vanamali</cp:lastModifiedBy>
  <cp:revision>7</cp:revision>
  <dcterms:created xsi:type="dcterms:W3CDTF">2018-03-02T15:18:00Z</dcterms:created>
  <dcterms:modified xsi:type="dcterms:W3CDTF">2018-03-02T15:55:00Z</dcterms:modified>
</cp:coreProperties>
</file>