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43CC4B" w14:textId="77777777" w:rsidR="006F774B" w:rsidRPr="006F774B" w:rsidRDefault="006F774B" w:rsidP="006F7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E"/>
          <w:sz w:val="24"/>
          <w:szCs w:val="18"/>
          <w:lang w:val="en"/>
        </w:rPr>
      </w:pPr>
      <w:r w:rsidRPr="006F774B">
        <w:rPr>
          <w:rFonts w:ascii="Times New Roman" w:eastAsia="Times New Roman" w:hAnsi="Times New Roman" w:cs="Times New Roman"/>
          <w:color w:val="24292E"/>
          <w:sz w:val="24"/>
          <w:szCs w:val="18"/>
          <w:lang w:val="en"/>
        </w:rPr>
        <w:t xml:space="preserve"># </w:t>
      </w:r>
      <w:proofErr w:type="spellStart"/>
      <w:r w:rsidRPr="006F774B">
        <w:rPr>
          <w:rFonts w:ascii="Times New Roman" w:eastAsia="Times New Roman" w:hAnsi="Times New Roman" w:cs="Times New Roman"/>
          <w:color w:val="24292E"/>
          <w:sz w:val="24"/>
          <w:szCs w:val="18"/>
          <w:lang w:val="en"/>
        </w:rPr>
        <w:t>Etherium</w:t>
      </w:r>
      <w:proofErr w:type="spellEnd"/>
      <w:r w:rsidRPr="006F774B">
        <w:rPr>
          <w:rFonts w:ascii="Times New Roman" w:eastAsia="Times New Roman" w:hAnsi="Times New Roman" w:cs="Times New Roman"/>
          <w:color w:val="24292E"/>
          <w:sz w:val="24"/>
          <w:szCs w:val="18"/>
          <w:lang w:val="en"/>
        </w:rPr>
        <w:t xml:space="preserve"> Vs. </w:t>
      </w:r>
      <w:proofErr w:type="spellStart"/>
      <w:r w:rsidRPr="006F774B">
        <w:rPr>
          <w:rFonts w:ascii="Times New Roman" w:eastAsia="Times New Roman" w:hAnsi="Times New Roman" w:cs="Times New Roman"/>
          <w:color w:val="24292E"/>
          <w:sz w:val="24"/>
          <w:szCs w:val="18"/>
          <w:lang w:val="en"/>
        </w:rPr>
        <w:t>HyperLedger</w:t>
      </w:r>
      <w:proofErr w:type="spellEnd"/>
      <w:r w:rsidRPr="006F774B">
        <w:rPr>
          <w:rFonts w:ascii="Times New Roman" w:eastAsia="Times New Roman" w:hAnsi="Times New Roman" w:cs="Times New Roman"/>
          <w:color w:val="24292E"/>
          <w:sz w:val="24"/>
          <w:szCs w:val="18"/>
          <w:lang w:val="en"/>
        </w:rPr>
        <w:t xml:space="preserve"> Vs. R3 Corda Vs. Microsoft COCO</w:t>
      </w:r>
    </w:p>
    <w:p w14:paraId="4F0102D5" w14:textId="77777777" w:rsidR="006F774B" w:rsidRPr="006F774B" w:rsidRDefault="006F774B" w:rsidP="006F7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E"/>
          <w:sz w:val="24"/>
          <w:szCs w:val="18"/>
          <w:lang w:val="en"/>
        </w:rPr>
      </w:pPr>
      <w:r w:rsidRPr="006F774B">
        <w:rPr>
          <w:rFonts w:ascii="Times New Roman" w:eastAsia="Times New Roman" w:hAnsi="Times New Roman" w:cs="Times New Roman"/>
          <w:color w:val="24292E"/>
          <w:sz w:val="24"/>
          <w:szCs w:val="18"/>
          <w:lang w:val="en"/>
        </w:rPr>
        <w:t># Platform Description</w:t>
      </w:r>
    </w:p>
    <w:p w14:paraId="74D677F2" w14:textId="77777777" w:rsidR="006F774B" w:rsidRPr="006F774B" w:rsidRDefault="006F774B" w:rsidP="006F7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E"/>
          <w:sz w:val="24"/>
          <w:szCs w:val="18"/>
          <w:lang w:val="en"/>
        </w:rPr>
      </w:pPr>
      <w:r w:rsidRPr="006F774B">
        <w:rPr>
          <w:rFonts w:ascii="Times New Roman" w:eastAsia="Times New Roman" w:hAnsi="Times New Roman" w:cs="Times New Roman"/>
          <w:color w:val="24292E"/>
          <w:sz w:val="24"/>
          <w:szCs w:val="18"/>
          <w:lang w:val="en"/>
        </w:rPr>
        <w:t># Governance</w:t>
      </w:r>
    </w:p>
    <w:p w14:paraId="62C4858F" w14:textId="77777777" w:rsidR="006F774B" w:rsidRPr="006F774B" w:rsidRDefault="006F774B" w:rsidP="006F7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E"/>
          <w:sz w:val="24"/>
          <w:szCs w:val="18"/>
          <w:lang w:val="en"/>
        </w:rPr>
      </w:pPr>
      <w:r w:rsidRPr="006F774B">
        <w:rPr>
          <w:rFonts w:ascii="Times New Roman" w:eastAsia="Times New Roman" w:hAnsi="Times New Roman" w:cs="Times New Roman"/>
          <w:color w:val="24292E"/>
          <w:sz w:val="24"/>
          <w:szCs w:val="18"/>
          <w:lang w:val="en"/>
        </w:rPr>
        <w:t># Mode of Operation</w:t>
      </w:r>
    </w:p>
    <w:p w14:paraId="2844A886" w14:textId="77777777" w:rsidR="006F774B" w:rsidRPr="006F774B" w:rsidRDefault="006F774B" w:rsidP="006F7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E"/>
          <w:sz w:val="24"/>
          <w:szCs w:val="18"/>
          <w:lang w:val="en"/>
        </w:rPr>
      </w:pPr>
      <w:r w:rsidRPr="006F774B">
        <w:rPr>
          <w:rFonts w:ascii="Times New Roman" w:eastAsia="Times New Roman" w:hAnsi="Times New Roman" w:cs="Times New Roman"/>
          <w:color w:val="24292E"/>
          <w:sz w:val="24"/>
          <w:szCs w:val="18"/>
          <w:lang w:val="en"/>
        </w:rPr>
        <w:t># Consensus</w:t>
      </w:r>
    </w:p>
    <w:p w14:paraId="6D01F3E5" w14:textId="77777777" w:rsidR="006F774B" w:rsidRPr="006F774B" w:rsidRDefault="006F774B" w:rsidP="006F7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E"/>
          <w:sz w:val="24"/>
          <w:szCs w:val="18"/>
          <w:lang w:val="en"/>
        </w:rPr>
      </w:pPr>
      <w:r w:rsidRPr="006F774B">
        <w:rPr>
          <w:rFonts w:ascii="Times New Roman" w:eastAsia="Times New Roman" w:hAnsi="Times New Roman" w:cs="Times New Roman"/>
          <w:color w:val="24292E"/>
          <w:sz w:val="24"/>
          <w:szCs w:val="18"/>
          <w:lang w:val="en"/>
        </w:rPr>
        <w:t># Smart Contract</w:t>
      </w:r>
    </w:p>
    <w:p w14:paraId="7EF68283" w14:textId="77777777" w:rsidR="006F774B" w:rsidRPr="006F774B" w:rsidRDefault="006F774B" w:rsidP="006F7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E"/>
          <w:sz w:val="24"/>
          <w:szCs w:val="18"/>
          <w:lang w:val="en"/>
        </w:rPr>
      </w:pPr>
      <w:r w:rsidRPr="006F774B">
        <w:rPr>
          <w:rFonts w:ascii="Times New Roman" w:eastAsia="Times New Roman" w:hAnsi="Times New Roman" w:cs="Times New Roman"/>
          <w:color w:val="24292E"/>
          <w:sz w:val="24"/>
          <w:szCs w:val="18"/>
          <w:lang w:val="en"/>
        </w:rPr>
        <w:t># Currency</w:t>
      </w:r>
    </w:p>
    <w:p w14:paraId="51F9D233" w14:textId="77777777" w:rsidR="006F774B" w:rsidRPr="006F774B" w:rsidRDefault="006F774B" w:rsidP="006F7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E"/>
          <w:sz w:val="24"/>
          <w:szCs w:val="18"/>
          <w:lang w:val="en"/>
        </w:rPr>
      </w:pPr>
      <w:r w:rsidRPr="006F774B">
        <w:rPr>
          <w:rFonts w:ascii="Times New Roman" w:eastAsia="Times New Roman" w:hAnsi="Times New Roman" w:cs="Times New Roman"/>
          <w:color w:val="24292E"/>
          <w:sz w:val="24"/>
          <w:szCs w:val="18"/>
          <w:lang w:val="en"/>
        </w:rPr>
        <w:t># Chain Data requirements</w:t>
      </w:r>
    </w:p>
    <w:p w14:paraId="7801DD0B" w14:textId="77777777" w:rsidR="006F774B" w:rsidRPr="006F774B" w:rsidDel="004D3514" w:rsidRDefault="006F774B" w:rsidP="006F7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del w:id="0" w:author="SOUCY, MICHAEL G CTR USAF AFSPC AFSPC/A2/3/6YI" w:date="2018-01-03T10:16:00Z"/>
          <w:rFonts w:ascii="Times New Roman" w:eastAsia="Times New Roman" w:hAnsi="Times New Roman" w:cs="Times New Roman"/>
          <w:color w:val="24292E"/>
          <w:sz w:val="24"/>
          <w:szCs w:val="18"/>
          <w:lang w:val="en"/>
        </w:rPr>
      </w:pPr>
      <w:r w:rsidRPr="006F774B">
        <w:rPr>
          <w:rFonts w:ascii="Times New Roman" w:eastAsia="Times New Roman" w:hAnsi="Times New Roman" w:cs="Times New Roman"/>
          <w:color w:val="24292E"/>
          <w:sz w:val="24"/>
          <w:szCs w:val="18"/>
          <w:lang w:val="en"/>
        </w:rPr>
        <w:t># Operational Requirements (Service Level requirements)</w:t>
      </w:r>
    </w:p>
    <w:p w14:paraId="7A89EC20" w14:textId="77777777" w:rsidR="00E5095F" w:rsidRPr="006F774B" w:rsidRDefault="004D35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24292E"/>
          <w:sz w:val="24"/>
          <w:szCs w:val="18"/>
          <w:lang w:val="en"/>
        </w:rPr>
        <w:pPrChange w:id="1" w:author="SOUCY, MICHAEL G CTR USAF AFSPC AFSPC/A2/3/6YI" w:date="2018-01-03T10:16:00Z">
          <w:pPr/>
        </w:pPrChange>
      </w:pPr>
      <w:ins w:id="2" w:author="SOUCY, MICHAEL G CTR USAF AFSPC AFSPC/A2/3/6YI" w:date="2018-01-03T10:16:00Z">
        <w:r>
          <w:rPr>
            <w:rFonts w:ascii="Times New Roman" w:eastAsia="Times New Roman" w:hAnsi="Times New Roman" w:cs="Times New Roman"/>
            <w:color w:val="24292E"/>
            <w:sz w:val="24"/>
            <w:szCs w:val="18"/>
            <w:lang w:val="en"/>
          </w:rPr>
          <w:br/>
        </w:r>
      </w:ins>
      <w:r w:rsidR="006F774B" w:rsidRPr="006F774B">
        <w:rPr>
          <w:rFonts w:ascii="Times New Roman" w:eastAsia="Times New Roman" w:hAnsi="Times New Roman" w:cs="Times New Roman"/>
          <w:color w:val="24292E"/>
          <w:sz w:val="24"/>
          <w:szCs w:val="18"/>
          <w:lang w:val="en"/>
        </w:rPr>
        <w:t># ATO Process, FedRAMP?</w:t>
      </w:r>
    </w:p>
    <w:p w14:paraId="18346EA7" w14:textId="77777777" w:rsidR="006F774B" w:rsidRPr="006F774B" w:rsidRDefault="006F774B" w:rsidP="006F774B">
      <w:pPr>
        <w:rPr>
          <w:rFonts w:ascii="Times New Roman" w:eastAsia="Times New Roman" w:hAnsi="Times New Roman" w:cs="Times New Roman"/>
          <w:color w:val="24292E"/>
          <w:sz w:val="24"/>
          <w:szCs w:val="18"/>
          <w:lang w:val="en"/>
        </w:rPr>
      </w:pPr>
    </w:p>
    <w:p w14:paraId="2E85CD38" w14:textId="77777777" w:rsidR="006F774B" w:rsidRDefault="00F536F4" w:rsidP="006F774B">
      <w:ins w:id="3" w:author="SOUCY, MICHAEL G CTR USAF AFSPC AFSPC/A2/3/6YI" w:date="2018-01-03T09:50:00Z">
        <w:r>
          <w:t xml:space="preserve">Prior to </w:t>
        </w:r>
      </w:ins>
      <w:del w:id="4" w:author="SOUCY, MICHAEL G CTR USAF AFSPC AFSPC/A2/3/6YI" w:date="2018-01-03T09:51:00Z">
        <w:r w:rsidR="006F774B" w:rsidDel="00F536F4">
          <w:delText xml:space="preserve">The process of </w:delText>
        </w:r>
      </w:del>
      <w:r w:rsidR="006F774B">
        <w:t xml:space="preserve">selection </w:t>
      </w:r>
      <w:ins w:id="5" w:author="SOUCY, MICHAEL G CTR USAF AFSPC AFSPC/A2/3/6YI" w:date="2018-01-03T09:51:00Z">
        <w:r>
          <w:t>process, the business problem</w:t>
        </w:r>
        <w:r w:rsidR="001C726B">
          <w:t xml:space="preserve"> and </w:t>
        </w:r>
        <w:r>
          <w:t xml:space="preserve">requirement must be clearly identified </w:t>
        </w:r>
      </w:ins>
      <w:del w:id="6" w:author="SOUCY, MICHAEL G CTR USAF AFSPC AFSPC/A2/3/6YI" w:date="2018-01-03T09:52:00Z">
        <w:r w:rsidR="006F774B" w:rsidDel="00F536F4">
          <w:delText xml:space="preserve">must consider the following business requirements </w:delText>
        </w:r>
      </w:del>
      <w:r w:rsidR="006F774B">
        <w:t>to ensure the appropriate blockchain platform is chosen for the business problem at hand.</w:t>
      </w:r>
      <w:ins w:id="7" w:author="SOUCY, MICHAEL G CTR USAF AFSPC AFSPC/A2/3/6YI" w:date="2018-01-03T09:52:00Z">
        <w:r>
          <w:t xml:space="preserve"> </w:t>
        </w:r>
      </w:ins>
      <w:ins w:id="8" w:author="SOUCY, MICHAEL G CTR USAF AFSPC AFSPC/A2/3/6YI" w:date="2018-01-03T09:54:00Z">
        <w:r>
          <w:t>Blockchain is a cross-cutting and transformative technology but it is not the solution to every problem.</w:t>
        </w:r>
      </w:ins>
    </w:p>
    <w:p w14:paraId="5E1E9AEF" w14:textId="41E74D03" w:rsidR="006F774B" w:rsidRPr="0038692A" w:rsidRDefault="0038692A" w:rsidP="006F774B">
      <w:pPr>
        <w:pStyle w:val="ListParagraph"/>
        <w:numPr>
          <w:ilvl w:val="0"/>
          <w:numId w:val="1"/>
        </w:numPr>
      </w:pPr>
      <w:r w:rsidRPr="0038692A">
        <w:rPr>
          <w:b/>
        </w:rPr>
        <w:t>Platform Description:</w:t>
      </w:r>
      <w:r>
        <w:t xml:space="preserve"> Review and understand the description of the platform and ensure it matches the business need. Watch for jargons and pitfalls. For example, ‘</w:t>
      </w:r>
      <w:proofErr w:type="spellStart"/>
      <w:r w:rsidRPr="0038692A">
        <w:rPr>
          <w:lang w:val="en"/>
        </w:rPr>
        <w:t>Hyperledger</w:t>
      </w:r>
      <w:proofErr w:type="spellEnd"/>
      <w:r w:rsidRPr="0038692A">
        <w:rPr>
          <w:lang w:val="en"/>
        </w:rPr>
        <w:t xml:space="preserve"> Fabric </w:t>
      </w:r>
      <w:del w:id="9" w:author="Kodumudi, Venkat J" w:date="2018-01-04T09:56:00Z">
        <w:r w:rsidRPr="0038692A" w:rsidDel="0022078B">
          <w:rPr>
            <w:lang w:val="en"/>
          </w:rPr>
          <w:delText xml:space="preserve">is </w:delText>
        </w:r>
      </w:del>
      <w:ins w:id="10" w:author="Kodumudi, Venkat J" w:date="2018-01-04T09:56:00Z">
        <w:r w:rsidR="0022078B">
          <w:rPr>
            <w:lang w:val="en"/>
          </w:rPr>
          <w:t>can be used as</w:t>
        </w:r>
        <w:r w:rsidR="0022078B" w:rsidRPr="0038692A">
          <w:rPr>
            <w:lang w:val="en"/>
          </w:rPr>
          <w:t xml:space="preserve"> </w:t>
        </w:r>
      </w:ins>
      <w:r w:rsidRPr="0038692A">
        <w:rPr>
          <w:lang w:val="en"/>
        </w:rPr>
        <w:t xml:space="preserve">a permissioned </w:t>
      </w:r>
      <w:proofErr w:type="spellStart"/>
      <w:r w:rsidRPr="0038692A">
        <w:rPr>
          <w:lang w:val="en"/>
        </w:rPr>
        <w:t>blockchain</w:t>
      </w:r>
      <w:proofErr w:type="spellEnd"/>
      <w:r w:rsidRPr="0038692A">
        <w:rPr>
          <w:lang w:val="en"/>
        </w:rPr>
        <w:t xml:space="preserve"> infrastructure, originally contributed by </w:t>
      </w:r>
      <w:hyperlink r:id="rId6" w:tooltip="IBM" w:history="1">
        <w:r w:rsidRPr="0038692A">
          <w:rPr>
            <w:rStyle w:val="Hyperlink"/>
            <w:lang w:val="en"/>
          </w:rPr>
          <w:t>IBM</w:t>
        </w:r>
      </w:hyperlink>
      <w:hyperlink r:id="rId7" w:anchor="cite_note-ibm201701-19" w:history="1">
        <w:r w:rsidRPr="0038692A">
          <w:rPr>
            <w:rStyle w:val="Hyperlink"/>
            <w:vertAlign w:val="superscript"/>
            <w:lang w:val="en"/>
          </w:rPr>
          <w:t>[19]</w:t>
        </w:r>
      </w:hyperlink>
      <w:r w:rsidRPr="0038692A">
        <w:rPr>
          <w:lang w:val="en"/>
        </w:rPr>
        <w:t xml:space="preserve"> and Digital Asset, providing a modular architecture with a delineation of roles between the nodes in the infrastructure, execution of </w:t>
      </w:r>
      <w:hyperlink r:id="rId8" w:tooltip="Smart contract" w:history="1">
        <w:r w:rsidRPr="0038692A">
          <w:rPr>
            <w:rStyle w:val="Hyperlink"/>
            <w:lang w:val="en"/>
          </w:rPr>
          <w:t>Smart Contracts</w:t>
        </w:r>
      </w:hyperlink>
      <w:r w:rsidRPr="0038692A">
        <w:rPr>
          <w:lang w:val="en"/>
        </w:rPr>
        <w:t xml:space="preserve"> (called "</w:t>
      </w:r>
      <w:proofErr w:type="spellStart"/>
      <w:r w:rsidRPr="0038692A">
        <w:rPr>
          <w:lang w:val="en"/>
        </w:rPr>
        <w:t>chaincode</w:t>
      </w:r>
      <w:proofErr w:type="spellEnd"/>
      <w:r w:rsidRPr="0038692A">
        <w:rPr>
          <w:lang w:val="en"/>
        </w:rPr>
        <w:t>" in Fabric) and configurable consensus and membership services.</w:t>
      </w:r>
      <w:r>
        <w:rPr>
          <w:lang w:val="en"/>
        </w:rPr>
        <w:t xml:space="preserve">’ Note the terms ‘infrastructure’, ‘permissioned’ etc. </w:t>
      </w:r>
    </w:p>
    <w:p w14:paraId="572AA880" w14:textId="77777777" w:rsidR="0038692A" w:rsidRDefault="0038692A" w:rsidP="006F774B">
      <w:pPr>
        <w:pStyle w:val="ListParagraph"/>
        <w:numPr>
          <w:ilvl w:val="0"/>
          <w:numId w:val="1"/>
        </w:numPr>
      </w:pPr>
      <w:r>
        <w:rPr>
          <w:b/>
        </w:rPr>
        <w:t>Governance:</w:t>
      </w:r>
      <w:r>
        <w:t xml:space="preserve"> Determine the nature of who controls and governs the software platform. For example, the </w:t>
      </w:r>
      <w:proofErr w:type="spellStart"/>
      <w:r>
        <w:t>Ethereum</w:t>
      </w:r>
      <w:proofErr w:type="spellEnd"/>
      <w:r>
        <w:t xml:space="preserve"> platform is completely open source and is governed by a series of developers while </w:t>
      </w:r>
      <w:proofErr w:type="spellStart"/>
      <w:r>
        <w:t>Hyperledger</w:t>
      </w:r>
      <w:proofErr w:type="spellEnd"/>
      <w:r>
        <w:t xml:space="preserve"> Fabric is also </w:t>
      </w:r>
      <w:del w:id="11" w:author="SOUCY, MICHAEL G CTR USAF AFSPC AFSPC/A2/3/6YI" w:date="2018-01-03T09:59:00Z">
        <w:r w:rsidDel="001C726B">
          <w:delText>opensource</w:delText>
        </w:r>
      </w:del>
      <w:ins w:id="12" w:author="SOUCY, MICHAEL G CTR USAF AFSPC AFSPC/A2/3/6YI" w:date="2018-01-03T09:59:00Z">
        <w:r w:rsidR="001C726B">
          <w:t>open-source</w:t>
        </w:r>
      </w:ins>
      <w:r>
        <w:t xml:space="preserve">, but governed by The Linux Foundation. </w:t>
      </w:r>
      <w:r w:rsidR="009F7A83">
        <w:t>The governance model of the platform determines the support structure. Traditionally the Government has opted for software that has a defined support model while some agencies have ventured into open</w:t>
      </w:r>
      <w:ins w:id="13" w:author="SOUCY, MICHAEL G CTR USAF AFSPC AFSPC/A2/3/6YI" w:date="2018-01-03T09:59:00Z">
        <w:r w:rsidR="001C726B">
          <w:t>-</w:t>
        </w:r>
      </w:ins>
      <w:r w:rsidR="009F7A83">
        <w:t>source in the recent past.</w:t>
      </w:r>
    </w:p>
    <w:p w14:paraId="1A8F2300" w14:textId="3E3B87AA" w:rsidR="009F7A83" w:rsidRDefault="009F7A83" w:rsidP="006F774B">
      <w:pPr>
        <w:pStyle w:val="ListParagraph"/>
        <w:numPr>
          <w:ilvl w:val="0"/>
          <w:numId w:val="1"/>
        </w:numPr>
      </w:pPr>
      <w:r>
        <w:rPr>
          <w:b/>
        </w:rPr>
        <w:t>Mode of Operation</w:t>
      </w:r>
      <w:r>
        <w:t xml:space="preserve">: This checklist item provides insight into what different modes can each blockchain infrastructure operates in. For example, an </w:t>
      </w:r>
      <w:proofErr w:type="spellStart"/>
      <w:r>
        <w:t>Ethereum</w:t>
      </w:r>
      <w:proofErr w:type="spellEnd"/>
      <w:r>
        <w:t xml:space="preserve"> platform can operate in both </w:t>
      </w:r>
      <w:proofErr w:type="spellStart"/>
      <w:r>
        <w:t>Permissionless</w:t>
      </w:r>
      <w:proofErr w:type="spellEnd"/>
      <w:r>
        <w:t xml:space="preserve"> and Permissioned mode, while </w:t>
      </w:r>
      <w:commentRangeStart w:id="14"/>
      <w:commentRangeStart w:id="15"/>
      <w:proofErr w:type="spellStart"/>
      <w:r>
        <w:t>Hyperledger</w:t>
      </w:r>
      <w:proofErr w:type="spellEnd"/>
      <w:r>
        <w:t xml:space="preserve"> Fabric can operate only in the permissioned mode</w:t>
      </w:r>
      <w:commentRangeEnd w:id="14"/>
      <w:r w:rsidR="00BB7FE9">
        <w:rPr>
          <w:rStyle w:val="CommentReference"/>
        </w:rPr>
        <w:commentReference w:id="14"/>
      </w:r>
      <w:commentRangeEnd w:id="15"/>
      <w:r w:rsidR="00CB598D">
        <w:rPr>
          <w:rStyle w:val="CommentReference"/>
        </w:rPr>
        <w:commentReference w:id="15"/>
      </w:r>
      <w:r>
        <w:t xml:space="preserve">. </w:t>
      </w:r>
      <w:commentRangeStart w:id="16"/>
      <w:r>
        <w:t xml:space="preserve">Typical </w:t>
      </w:r>
      <w:del w:id="17" w:author="SOUCY, MICHAEL G CTR USAF AFSPC AFSPC/A2/3/6YI" w:date="2018-01-03T10:03:00Z">
        <w:r w:rsidDel="001C726B">
          <w:delText>usecases</w:delText>
        </w:r>
      </w:del>
      <w:ins w:id="18" w:author="SOUCY, MICHAEL G CTR USAF AFSPC AFSPC/A2/3/6YI" w:date="2018-01-03T10:03:00Z">
        <w:r w:rsidR="001C726B">
          <w:t>use cases</w:t>
        </w:r>
      </w:ins>
      <w:r>
        <w:t xml:space="preserve"> in the Government require the underlying infrastructure to operate in the ‘Permissioned’ mode as a ‘network peer’ has to be ‘permissioned’ to be a validating peer on the network and must have a ‘need to know’ for security reasons.</w:t>
      </w:r>
      <w:commentRangeEnd w:id="16"/>
      <w:r w:rsidR="00BB7FE9">
        <w:rPr>
          <w:rStyle w:val="CommentReference"/>
        </w:rPr>
        <w:commentReference w:id="16"/>
      </w:r>
      <w:ins w:id="19" w:author="Kodumudi, Venkat J" w:date="2018-01-04T09:57:00Z">
        <w:r w:rsidR="0022078B">
          <w:t xml:space="preserve"> There could be </w:t>
        </w:r>
        <w:proofErr w:type="spellStart"/>
        <w:r w:rsidR="0022078B">
          <w:t>usecases</w:t>
        </w:r>
        <w:proofErr w:type="spellEnd"/>
        <w:r w:rsidR="0022078B">
          <w:t xml:space="preserve"> needing a hybrid model that operates in-between the Government</w:t>
        </w:r>
      </w:ins>
      <w:ins w:id="20" w:author="Kodumudi, Venkat J" w:date="2018-01-04T09:58:00Z">
        <w:r w:rsidR="0022078B">
          <w:t xml:space="preserve">’s permissioned chain and the public </w:t>
        </w:r>
        <w:proofErr w:type="spellStart"/>
        <w:r w:rsidR="0022078B">
          <w:t>permissionless</w:t>
        </w:r>
        <w:proofErr w:type="spellEnd"/>
        <w:r w:rsidR="0022078B">
          <w:t xml:space="preserve"> chains.</w:t>
        </w:r>
      </w:ins>
    </w:p>
    <w:p w14:paraId="003E6B14" w14:textId="15524DC3" w:rsidR="009F7A83" w:rsidRDefault="009F7A83" w:rsidP="006F774B">
      <w:pPr>
        <w:pStyle w:val="ListParagraph"/>
        <w:numPr>
          <w:ilvl w:val="0"/>
          <w:numId w:val="1"/>
        </w:numPr>
      </w:pPr>
      <w:r>
        <w:rPr>
          <w:b/>
        </w:rPr>
        <w:t>Consensus</w:t>
      </w:r>
      <w:r>
        <w:t xml:space="preserve">: </w:t>
      </w:r>
      <w:r w:rsidR="00CB7249">
        <w:t xml:space="preserve">Does the blockchain infrastructure support the type of consensus needed by the </w:t>
      </w:r>
      <w:del w:id="21" w:author="SOUCY, MICHAEL G CTR USAF AFSPC AFSPC/A2/3/6YI" w:date="2018-01-03T10:03:00Z">
        <w:r w:rsidR="00CB7249" w:rsidDel="001C726B">
          <w:delText>usecase</w:delText>
        </w:r>
      </w:del>
      <w:ins w:id="22" w:author="SOUCY, MICHAEL G CTR USAF AFSPC AFSPC/A2/3/6YI" w:date="2018-01-03T10:03:00Z">
        <w:r w:rsidR="001C726B">
          <w:t>use case</w:t>
        </w:r>
      </w:ins>
      <w:r w:rsidR="00CB7249">
        <w:t>? In most Government situations, a Smart Contract based Proof of Work (</w:t>
      </w:r>
      <w:proofErr w:type="spellStart"/>
      <w:proofErr w:type="gramStart"/>
      <w:r w:rsidR="00CB7249">
        <w:t>PoW</w:t>
      </w:r>
      <w:proofErr w:type="spellEnd"/>
      <w:proofErr w:type="gramEnd"/>
      <w:r w:rsidR="00CB7249">
        <w:t>) or Proof of Delegation (</w:t>
      </w:r>
      <w:proofErr w:type="spellStart"/>
      <w:r w:rsidR="00CB7249">
        <w:t>PoD</w:t>
      </w:r>
      <w:proofErr w:type="spellEnd"/>
      <w:r w:rsidR="00CB7249">
        <w:t>) consensus</w:t>
      </w:r>
      <w:ins w:id="23" w:author="Kodumudi, Venkat J" w:date="2018-01-04T10:06:00Z">
        <w:r w:rsidR="00D308AA">
          <w:t xml:space="preserve"> or Proof of Stake (</w:t>
        </w:r>
        <w:proofErr w:type="spellStart"/>
        <w:r w:rsidR="00D308AA">
          <w:t>PoS</w:t>
        </w:r>
        <w:proofErr w:type="spellEnd"/>
        <w:r w:rsidR="00D308AA">
          <w:t>)</w:t>
        </w:r>
      </w:ins>
      <w:r w:rsidR="00CB7249">
        <w:t xml:space="preserve"> are the most common needs.</w:t>
      </w:r>
      <w:ins w:id="24" w:author="SOUCY, MICHAEL G CTR USAF AFSPC AFSPC/A2/3/6YI" w:date="2018-01-03T10:22:00Z">
        <w:r w:rsidR="00872E30">
          <w:t xml:space="preserve"> The</w:t>
        </w:r>
      </w:ins>
      <w:ins w:id="25" w:author="SOUCY, MICHAEL G CTR USAF AFSPC AFSPC/A2/3/6YI" w:date="2018-01-03T10:23:00Z">
        <w:r w:rsidR="00872E30">
          <w:t xml:space="preserve"> </w:t>
        </w:r>
      </w:ins>
      <w:r w:rsidR="00872E30">
        <w:t>consensus is almost always at the Transaction level.</w:t>
      </w:r>
      <w:ins w:id="26" w:author="SOUCY, MICHAEL G CTR USAF AFSPC AFSPC/A2/3/6YI" w:date="2018-01-03T10:22:00Z">
        <w:r w:rsidR="00872E30">
          <w:t xml:space="preserve"> </w:t>
        </w:r>
      </w:ins>
      <w:ins w:id="27" w:author="SOUCY, MICHAEL G CTR USAF AFSPC AFSPC/A2/3/6YI" w:date="2018-01-03T10:23:00Z">
        <w:r w:rsidR="00872E30">
          <w:t xml:space="preserve">Of note, Department of Defense use cases with </w:t>
        </w:r>
      </w:ins>
      <w:ins w:id="28" w:author="SOUCY, MICHAEL G CTR USAF AFSPC AFSPC/A2/3/6YI" w:date="2018-01-03T10:19:00Z">
        <w:r w:rsidR="001D7AC4">
          <w:t>Proof of Stake consensus</w:t>
        </w:r>
      </w:ins>
      <w:ins w:id="29" w:author="SOUCY, MICHAEL G CTR USAF AFSPC AFSPC/A2/3/6YI" w:date="2018-01-03T10:21:00Z">
        <w:r w:rsidR="00872E30">
          <w:t xml:space="preserve"> associated with </w:t>
        </w:r>
        <w:proofErr w:type="spellStart"/>
        <w:r w:rsidR="00872E30">
          <w:t>Hyperledger</w:t>
        </w:r>
        <w:proofErr w:type="spellEnd"/>
        <w:r w:rsidR="00872E30">
          <w:t xml:space="preserve"> is showing great </w:t>
        </w:r>
      </w:ins>
      <w:commentRangeStart w:id="30"/>
      <w:ins w:id="31" w:author="SOUCY, MICHAEL G CTR USAF AFSPC AFSPC/A2/3/6YI" w:date="2018-01-03T10:22:00Z">
        <w:r w:rsidR="00872E30">
          <w:t>promise</w:t>
        </w:r>
      </w:ins>
      <w:commentRangeEnd w:id="30"/>
      <w:r w:rsidR="00BB7FE9">
        <w:rPr>
          <w:rStyle w:val="CommentReference"/>
        </w:rPr>
        <w:commentReference w:id="30"/>
      </w:r>
      <w:ins w:id="32" w:author="SOUCY, MICHAEL G CTR USAF AFSPC AFSPC/A2/3/6YI" w:date="2018-01-03T10:21:00Z">
        <w:r w:rsidR="00872E30">
          <w:t>.</w:t>
        </w:r>
      </w:ins>
      <w:ins w:id="33" w:author="SOUCY, MICHAEL G CTR USAF AFSPC AFSPC/A2/3/6YI" w:date="2018-01-03T10:19:00Z">
        <w:r w:rsidR="001D7AC4">
          <w:t xml:space="preserve"> </w:t>
        </w:r>
      </w:ins>
    </w:p>
    <w:p w14:paraId="29AC8734" w14:textId="0030E387" w:rsidR="00601D34" w:rsidRDefault="00CB7249" w:rsidP="00601D34">
      <w:pPr>
        <w:pStyle w:val="ListParagraph"/>
        <w:numPr>
          <w:ilvl w:val="0"/>
          <w:numId w:val="1"/>
        </w:numPr>
        <w:rPr>
          <w:ins w:id="34" w:author="Kodumudi, Venkat J" w:date="2018-01-04T10:46:00Z"/>
        </w:rPr>
        <w:pPrChange w:id="35" w:author="Kodumudi, Venkat J" w:date="2018-01-04T10:46:00Z">
          <w:pPr>
            <w:pStyle w:val="ListParagraph"/>
            <w:numPr>
              <w:numId w:val="1"/>
            </w:numPr>
            <w:ind w:hanging="360"/>
          </w:pPr>
        </w:pPrChange>
      </w:pPr>
      <w:r>
        <w:rPr>
          <w:b/>
        </w:rPr>
        <w:t>Smart Contract</w:t>
      </w:r>
      <w:r>
        <w:t>: What type of Smart Contract is needed? Do we have the resources to code the Smart Contract in the specific language supported by the platform? Do we need a Legal Framework around the Smart Contract? These are the main questions the selection process need to answer in choosing the right type of Smart Contract. This particular area is constantly evolving and evolving very fast. The Government selection should not only consider the current landscape, but, should also consider the stated product Roadmap of each platform.</w:t>
      </w:r>
      <w:r w:rsidR="007D13CC">
        <w:t xml:space="preserve"> For </w:t>
      </w:r>
      <w:r w:rsidR="007D13CC">
        <w:lastRenderedPageBreak/>
        <w:t xml:space="preserve">example, </w:t>
      </w:r>
      <w:proofErr w:type="spellStart"/>
      <w:r w:rsidR="007D13CC">
        <w:t>Hyperledger</w:t>
      </w:r>
      <w:proofErr w:type="spellEnd"/>
      <w:r w:rsidR="007D13CC">
        <w:t xml:space="preserve"> offers its composer tool that allows organizations to develop Smart Contracts without writing much </w:t>
      </w:r>
      <w:commentRangeStart w:id="36"/>
      <w:commentRangeStart w:id="37"/>
      <w:r w:rsidR="007D13CC">
        <w:t>code</w:t>
      </w:r>
      <w:commentRangeEnd w:id="36"/>
      <w:r w:rsidR="008E7F98">
        <w:rPr>
          <w:rStyle w:val="CommentReference"/>
        </w:rPr>
        <w:commentReference w:id="36"/>
      </w:r>
      <w:commentRangeEnd w:id="37"/>
      <w:r w:rsidR="00601D34">
        <w:rPr>
          <w:rStyle w:val="CommentReference"/>
        </w:rPr>
        <w:commentReference w:id="37"/>
      </w:r>
      <w:r w:rsidR="007D13CC">
        <w:t>.</w:t>
      </w:r>
      <w:ins w:id="38" w:author="Kodumudi, Venkat J" w:date="2018-01-04T10:45:00Z">
        <w:r w:rsidR="00601D34">
          <w:t xml:space="preserve"> R3 </w:t>
        </w:r>
        <w:proofErr w:type="spellStart"/>
        <w:r w:rsidR="00601D34">
          <w:t>Corda</w:t>
        </w:r>
        <w:proofErr w:type="spellEnd"/>
        <w:r w:rsidR="00601D34">
          <w:t xml:space="preserve"> offers a form of Smart Contract </w:t>
        </w:r>
      </w:ins>
      <w:ins w:id="39" w:author="Kodumudi, Venkat J" w:date="2018-01-04T10:46:00Z">
        <w:r w:rsidR="00601D34">
          <w:t xml:space="preserve">that allows for Legal jargon to be included in the Smart Contract. </w:t>
        </w:r>
      </w:ins>
    </w:p>
    <w:p w14:paraId="6E956883" w14:textId="0F7F8DDB" w:rsidR="00601D34" w:rsidRDefault="00601D34" w:rsidP="00601D34">
      <w:pPr>
        <w:ind w:left="720"/>
        <w:pPrChange w:id="40" w:author="Kodumudi, Venkat J" w:date="2018-01-04T10:46:00Z">
          <w:pPr>
            <w:pStyle w:val="ListParagraph"/>
            <w:numPr>
              <w:numId w:val="1"/>
            </w:numPr>
            <w:ind w:hanging="360"/>
          </w:pPr>
        </w:pPrChange>
      </w:pPr>
      <w:ins w:id="41" w:author="Kodumudi, Venkat J" w:date="2018-01-04T10:46:00Z">
        <w:r>
          <w:t>The need for a legal review and acceptance shouldn</w:t>
        </w:r>
      </w:ins>
      <w:ins w:id="42" w:author="Kodumudi, Venkat J" w:date="2018-01-04T10:47:00Z">
        <w:r>
          <w:t xml:space="preserve">’t be </w:t>
        </w:r>
      </w:ins>
      <w:ins w:id="43" w:author="Kodumudi, Venkat J" w:date="2018-01-04T10:49:00Z">
        <w:r>
          <w:t xml:space="preserve">overlooked, especially as we delve into </w:t>
        </w:r>
      </w:ins>
      <w:proofErr w:type="spellStart"/>
      <w:ins w:id="44" w:author="Kodumudi, Venkat J" w:date="2018-01-04T10:51:00Z">
        <w:r>
          <w:t>usecases</w:t>
        </w:r>
        <w:proofErr w:type="spellEnd"/>
        <w:r>
          <w:t xml:space="preserve"> such as Government Contracts.</w:t>
        </w:r>
      </w:ins>
    </w:p>
    <w:p w14:paraId="60AB87CA" w14:textId="07C74E5B" w:rsidR="00CB7249" w:rsidRDefault="00D87D13" w:rsidP="006F774B">
      <w:pPr>
        <w:pStyle w:val="ListParagraph"/>
        <w:numPr>
          <w:ilvl w:val="0"/>
          <w:numId w:val="1"/>
        </w:numPr>
      </w:pPr>
      <w:r>
        <w:rPr>
          <w:b/>
        </w:rPr>
        <w:t>Currency</w:t>
      </w:r>
      <w:r>
        <w:t>: The initial implementations of blockchain infrastructure was limited to Digital Currency</w:t>
      </w:r>
      <w:ins w:id="45" w:author="Kodumudi, Venkat J" w:date="2018-01-04T10:52:00Z">
        <w:r w:rsidR="00601D34">
          <w:t xml:space="preserve"> (also known as crypto-currency)</w:t>
        </w:r>
      </w:ins>
      <w:r>
        <w:t xml:space="preserve"> and was expected to serve as digital currency and was based on the Doctor’s Thesis paper written by Satoshi </w:t>
      </w:r>
      <w:proofErr w:type="spellStart"/>
      <w:r>
        <w:t>Nok</w:t>
      </w:r>
      <w:ins w:id="46" w:author="Buster, Jason [USA]" w:date="2018-01-03T12:27:00Z">
        <w:r w:rsidR="008E7F98">
          <w:t>a</w:t>
        </w:r>
      </w:ins>
      <w:del w:id="47" w:author="SOUCY, MICHAEL G CTR USAF AFSPC AFSPC/A2/3/6YI" w:date="2018-01-03T14:25:00Z">
        <w:r w:rsidDel="00CB598D">
          <w:delText>o</w:delText>
        </w:r>
      </w:del>
      <w:r>
        <w:t>moto</w:t>
      </w:r>
      <w:proofErr w:type="spellEnd"/>
      <w:r>
        <w:t xml:space="preserve">. But, later solutions have incorporated the use of Any Asset of value. For example the </w:t>
      </w:r>
      <w:proofErr w:type="spellStart"/>
      <w:r>
        <w:t>Hyperledger</w:t>
      </w:r>
      <w:proofErr w:type="spellEnd"/>
      <w:ins w:id="48" w:author="Kodumudi, Venkat J" w:date="2018-01-04T10:53:00Z">
        <w:r w:rsidR="00601D34">
          <w:t xml:space="preserve"> and the latest versions of </w:t>
        </w:r>
        <w:proofErr w:type="spellStart"/>
        <w:r w:rsidR="00601D34">
          <w:t>Ethereum</w:t>
        </w:r>
      </w:ins>
      <w:proofErr w:type="spellEnd"/>
      <w:r>
        <w:t xml:space="preserve"> implementation</w:t>
      </w:r>
      <w:ins w:id="49" w:author="Kodumudi, Venkat J" w:date="2018-01-04T10:53:00Z">
        <w:r w:rsidR="00601D34">
          <w:t>s</w:t>
        </w:r>
      </w:ins>
      <w:r>
        <w:t xml:space="preserve"> can be done around any Asset, physical or digital. </w:t>
      </w:r>
      <w:del w:id="50" w:author="Kodumudi, Venkat J" w:date="2018-01-04T10:53:00Z">
        <w:r w:rsidDel="00601D34">
          <w:delText>The primary</w:delText>
        </w:r>
      </w:del>
      <w:ins w:id="51" w:author="Kodumudi, Venkat J" w:date="2018-01-04T10:53:00Z">
        <w:r w:rsidR="00601D34">
          <w:t xml:space="preserve">Although </w:t>
        </w:r>
        <w:proofErr w:type="spellStart"/>
        <w:r w:rsidR="00601D34">
          <w:t>intial</w:t>
        </w:r>
      </w:ins>
      <w:proofErr w:type="spellEnd"/>
      <w:r>
        <w:t xml:space="preserve"> use</w:t>
      </w:r>
      <w:ins w:id="52" w:author="Buster, Jason [USA]" w:date="2018-01-03T12:27:00Z">
        <w:r w:rsidR="008E7F98">
          <w:t xml:space="preserve"> </w:t>
        </w:r>
      </w:ins>
      <w:r>
        <w:t>cases in the government will be around non-currency digital assets</w:t>
      </w:r>
      <w:r w:rsidR="007574AA">
        <w:t xml:space="preserve"> such as contracts or land </w:t>
      </w:r>
      <w:commentRangeStart w:id="53"/>
      <w:r w:rsidR="007574AA">
        <w:t>deeds</w:t>
      </w:r>
      <w:commentRangeEnd w:id="53"/>
      <w:r w:rsidR="008E7F98">
        <w:rPr>
          <w:rStyle w:val="CommentReference"/>
        </w:rPr>
        <w:commentReference w:id="53"/>
      </w:r>
      <w:ins w:id="54" w:author="Kodumudi, Venkat J" w:date="2018-01-04T10:53:00Z">
        <w:r w:rsidR="00601D34">
          <w:t xml:space="preserve">, as the </w:t>
        </w:r>
      </w:ins>
      <w:ins w:id="55" w:author="Kodumudi, Venkat J" w:date="2018-01-04T10:54:00Z">
        <w:r w:rsidR="00601D34">
          <w:t>adoption</w:t>
        </w:r>
      </w:ins>
      <w:ins w:id="56" w:author="Kodumudi, Venkat J" w:date="2018-01-04T10:53:00Z">
        <w:r w:rsidR="00601D34">
          <w:t xml:space="preserve"> </w:t>
        </w:r>
      </w:ins>
      <w:ins w:id="57" w:author="Kodumudi, Venkat J" w:date="2018-01-04T10:54:00Z">
        <w:r w:rsidR="00601D34">
          <w:t>of crypto-currencies become mainstream, the Government may be forced to consider use cases around them, including having to accept crypto-currencies for Government Services</w:t>
        </w:r>
      </w:ins>
      <w:r>
        <w:t>.</w:t>
      </w:r>
    </w:p>
    <w:p w14:paraId="2F853011" w14:textId="77777777" w:rsidR="00D87D13" w:rsidRDefault="007574AA" w:rsidP="006F774B">
      <w:pPr>
        <w:pStyle w:val="ListParagraph"/>
        <w:numPr>
          <w:ilvl w:val="0"/>
          <w:numId w:val="1"/>
        </w:numPr>
      </w:pPr>
      <w:r>
        <w:rPr>
          <w:b/>
        </w:rPr>
        <w:t>Chain Data Requirements</w:t>
      </w:r>
      <w:r>
        <w:t xml:space="preserve">: The Government should pay attention to </w:t>
      </w:r>
      <w:r>
        <w:rPr>
          <w:b/>
        </w:rPr>
        <w:t>What</w:t>
      </w:r>
      <w:r>
        <w:t xml:space="preserve"> data will be stored within the blockchain and </w:t>
      </w:r>
      <w:r>
        <w:rPr>
          <w:b/>
        </w:rPr>
        <w:t xml:space="preserve">How </w:t>
      </w:r>
      <w:r>
        <w:t xml:space="preserve">will it be stored. For example, do we want to store the entire set of contract documents or a hash value of the location of the documents inside a Content Management System? Should we use hashes or plain text? Should the hash be SHA-256 compliant? What other meta data should be stored in each block of the chain? Experience has shown that we should limit the ‘size’ of data stored in each block of the chain due to performance </w:t>
      </w:r>
      <w:commentRangeStart w:id="58"/>
      <w:r>
        <w:t>concerns</w:t>
      </w:r>
      <w:commentRangeEnd w:id="58"/>
      <w:r w:rsidR="008E7F98">
        <w:rPr>
          <w:rStyle w:val="CommentReference"/>
        </w:rPr>
        <w:commentReference w:id="58"/>
      </w:r>
      <w:r>
        <w:t>.</w:t>
      </w:r>
    </w:p>
    <w:p w14:paraId="2391D44B" w14:textId="77777777" w:rsidR="007574AA" w:rsidRDefault="007574AA" w:rsidP="006F774B">
      <w:pPr>
        <w:pStyle w:val="ListParagraph"/>
        <w:numPr>
          <w:ilvl w:val="0"/>
          <w:numId w:val="1"/>
        </w:numPr>
      </w:pPr>
      <w:r>
        <w:rPr>
          <w:b/>
        </w:rPr>
        <w:t>Operational Requirements</w:t>
      </w:r>
      <w:r>
        <w:t>: Operational considerations should be taken into account when choosing the right platform. Will the system operate in a SaaS model or within the agency’s private cloud? Where are all the ‘participating nodes’ going to reside? What interface requirements have to be met? What is the response time requirements for the blockchain? Other considerations include MTBF, MTTR, uptime in addition to the standard operational requirements for any software solution.</w:t>
      </w:r>
    </w:p>
    <w:p w14:paraId="2C8A0C1A" w14:textId="77777777" w:rsidR="007574AA" w:rsidRDefault="007574AA" w:rsidP="006F774B">
      <w:pPr>
        <w:pStyle w:val="ListParagraph"/>
        <w:numPr>
          <w:ilvl w:val="0"/>
          <w:numId w:val="1"/>
        </w:numPr>
      </w:pPr>
      <w:r>
        <w:rPr>
          <w:b/>
        </w:rPr>
        <w:t>Cyber Security requirements</w:t>
      </w:r>
      <w:r>
        <w:t xml:space="preserve">: </w:t>
      </w:r>
      <w:r w:rsidR="007D13CC">
        <w:t xml:space="preserve">A key factor in choosing any blockchain solution is to ensure its ability to obtain an Authority to Operate (ATO) with relative ease. An ATO for a blockchain environment should consider the unique nature of the potential of the peer nodes residing outside the standard system boundary. A blockchain platform operating in an already </w:t>
      </w:r>
      <w:proofErr w:type="spellStart"/>
      <w:r w:rsidR="007D13CC">
        <w:t>FedRamp’ed</w:t>
      </w:r>
      <w:proofErr w:type="spellEnd"/>
      <w:r w:rsidR="007D13CC">
        <w:t xml:space="preserve"> environment might be attractive as it makes getting an ATO much simpler.</w:t>
      </w:r>
    </w:p>
    <w:sectPr w:rsidR="007574A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4" w:author="Buster, Jason [USA]" w:date="2018-01-03T12:14:00Z" w:initials="BJ[">
    <w:p w14:paraId="40AA5504" w14:textId="77777777" w:rsidR="00BB7FE9" w:rsidRDefault="00BB7FE9">
      <w:pPr>
        <w:pStyle w:val="CommentText"/>
      </w:pPr>
      <w:r>
        <w:rPr>
          <w:rStyle w:val="CommentReference"/>
        </w:rPr>
        <w:annotationRef/>
      </w:r>
      <w:r>
        <w:t xml:space="preserve">Is this true? I thought HF was a hybrid that could do, permissioned, </w:t>
      </w:r>
      <w:proofErr w:type="spellStart"/>
      <w:r>
        <w:t>permissionless</w:t>
      </w:r>
      <w:proofErr w:type="spellEnd"/>
      <w:r>
        <w:t xml:space="preserve"> and even bridge between both of those?</w:t>
      </w:r>
    </w:p>
  </w:comment>
  <w:comment w:id="15" w:author="SOUCY, MICHAEL G CTR USAF AFSPC AFSPC/A2/3/6YI" w:date="2018-01-03T14:26:00Z" w:initials="SMGCUAA">
    <w:p w14:paraId="54CD20E4" w14:textId="45928A45" w:rsidR="00CB598D" w:rsidRDefault="00CB598D">
      <w:pPr>
        <w:pStyle w:val="CommentText"/>
      </w:pPr>
      <w:r>
        <w:rPr>
          <w:rStyle w:val="CommentReference"/>
        </w:rPr>
        <w:annotationRef/>
      </w:r>
      <w:proofErr w:type="spellStart"/>
      <w:r w:rsidR="0038406E">
        <w:t>Hyperledger</w:t>
      </w:r>
      <w:proofErr w:type="spellEnd"/>
      <w:r w:rsidR="0038406E">
        <w:t xml:space="preserve"> Fabric </w:t>
      </w:r>
      <w:r w:rsidR="0038406E" w:rsidRPr="006F74B8">
        <w:t>supports the use of one or more networks, each managing different Assets, Agreements and Transactions between different sets of Member nodes.</w:t>
      </w:r>
      <w:r w:rsidR="0038406E">
        <w:t xml:space="preserve"> It could be considered a Hybrid as well since it provides a bridge between networks. For the purposes of the document it is probably okay to say it is permissioned.</w:t>
      </w:r>
    </w:p>
  </w:comment>
  <w:comment w:id="16" w:author="Buster, Jason [USA]" w:date="2018-01-03T12:15:00Z" w:initials="BJ[">
    <w:p w14:paraId="618C4A7A" w14:textId="77777777" w:rsidR="00BB7FE9" w:rsidRDefault="00BB7FE9">
      <w:pPr>
        <w:pStyle w:val="CommentText"/>
      </w:pPr>
      <w:r>
        <w:rPr>
          <w:rStyle w:val="CommentReference"/>
        </w:rPr>
        <w:annotationRef/>
      </w:r>
      <w:r>
        <w:t xml:space="preserve">True. But, I would recommend expanding this to </w:t>
      </w:r>
      <w:proofErr w:type="spellStart"/>
      <w:r>
        <w:t>permissionless</w:t>
      </w:r>
      <w:proofErr w:type="spellEnd"/>
      <w:r>
        <w:t xml:space="preserve"> as well. My opinion, but what the government needs is a hybrid to bridge between the two, as mentioned in previous comment, because they do interface significantly with organizations outside of DoD: Commercial, Foreign, OGAs which may operate </w:t>
      </w:r>
      <w:proofErr w:type="spellStart"/>
      <w:r>
        <w:t>unclass</w:t>
      </w:r>
      <w:proofErr w:type="spellEnd"/>
      <w:r>
        <w:t>, etc.</w:t>
      </w:r>
    </w:p>
    <w:p w14:paraId="5E1203DC" w14:textId="77777777" w:rsidR="00BB7FE9" w:rsidRDefault="00BB7FE9">
      <w:pPr>
        <w:pStyle w:val="CommentText"/>
      </w:pPr>
    </w:p>
    <w:p w14:paraId="742AEB15" w14:textId="77777777" w:rsidR="00BB7FE9" w:rsidRDefault="00BB7FE9">
      <w:pPr>
        <w:pStyle w:val="CommentText"/>
      </w:pPr>
      <w:r>
        <w:t>The government will need permissioned blockchains but I see those as being segmented. Almost like JWICS. It exists for a specific reason and is permissioned as a result.</w:t>
      </w:r>
    </w:p>
  </w:comment>
  <w:comment w:id="30" w:author="Buster, Jason [USA]" w:date="2018-01-03T12:19:00Z" w:initials="BJ[">
    <w:p w14:paraId="2D896E81" w14:textId="77777777" w:rsidR="00BB7FE9" w:rsidRDefault="00BB7FE9">
      <w:pPr>
        <w:pStyle w:val="CommentText"/>
      </w:pPr>
      <w:r>
        <w:rPr>
          <w:rStyle w:val="CommentReference"/>
        </w:rPr>
        <w:annotationRef/>
      </w:r>
      <w:r>
        <w:t xml:space="preserve">It might even be relevant for the government to establish its own form of consensus. I’m not sure what that would be but there has to be something better than </w:t>
      </w:r>
      <w:proofErr w:type="spellStart"/>
      <w:r>
        <w:t>PoW</w:t>
      </w:r>
      <w:proofErr w:type="spellEnd"/>
      <w:r>
        <w:t xml:space="preserve">. Government blockchains could get unreasonably large depending on the transaction and where the data is stored. I could see that bogging down a </w:t>
      </w:r>
      <w:proofErr w:type="spellStart"/>
      <w:r>
        <w:t>gov</w:t>
      </w:r>
      <w:proofErr w:type="spellEnd"/>
      <w:r>
        <w:t xml:space="preserve"> </w:t>
      </w:r>
      <w:proofErr w:type="spellStart"/>
      <w:r>
        <w:t>blockchain</w:t>
      </w:r>
      <w:proofErr w:type="spellEnd"/>
      <w:r>
        <w:t xml:space="preserve"> quickly.</w:t>
      </w:r>
    </w:p>
  </w:comment>
  <w:comment w:id="36" w:author="Buster, Jason [USA]" w:date="2018-01-03T12:21:00Z" w:initials="BJ[">
    <w:p w14:paraId="0C6117AB" w14:textId="536594A6" w:rsidR="008E7F98" w:rsidRDefault="008E7F98">
      <w:pPr>
        <w:pStyle w:val="CommentText"/>
      </w:pPr>
      <w:r>
        <w:rPr>
          <w:rStyle w:val="CommentReference"/>
        </w:rPr>
        <w:annotationRef/>
      </w:r>
      <w:r>
        <w:t>There are two sides to this conversation. One states that legal doesn’t need to be involved. The other says it does. Another consideration is contracting in general. Does the contracting officer need to be i</w:t>
      </w:r>
      <w:r w:rsidR="00CB598D">
        <w:t>nvolved? We’re at a point where</w:t>
      </w:r>
      <w:r>
        <w:t xml:space="preserve"> if it is done correctly, contracting vehicles could be replaced with smart contracts. In effect, the money</w:t>
      </w:r>
      <w:r w:rsidR="00CB598D">
        <w:t xml:space="preserve"> provided to the government to l</w:t>
      </w:r>
      <w:r>
        <w:t>et contracts could be done through a smart contract as well. In effect, the government could feasibly get rid of the contracting function altogether. I don’t think I’d state it that way in the module but it brings up a valid point. Plus, what part does legal play in this anyway? Two parties enter into an agreement and the software is programmed to execute when certain parameters are met. It’s fairly cut and dry at that point. Maybe we just need a legal read on how binding smart contracts are to anyone.</w:t>
      </w:r>
    </w:p>
  </w:comment>
  <w:comment w:id="37" w:author="Kodumudi, Venkat J" w:date="2018-01-04T10:50:00Z" w:initials="KVJ">
    <w:p w14:paraId="540E3A6A" w14:textId="2B71D03F" w:rsidR="00601D34" w:rsidRDefault="00601D34">
      <w:pPr>
        <w:pStyle w:val="CommentText"/>
      </w:pPr>
      <w:r>
        <w:rPr>
          <w:rStyle w:val="CommentReference"/>
        </w:rPr>
        <w:annotationRef/>
      </w:r>
      <w:r>
        <w:t xml:space="preserve">Jason, Using </w:t>
      </w:r>
      <w:proofErr w:type="spellStart"/>
      <w:r>
        <w:t>Blockchain</w:t>
      </w:r>
      <w:proofErr w:type="spellEnd"/>
      <w:r>
        <w:t xml:space="preserve"> for Government contracting process is just a </w:t>
      </w:r>
      <w:proofErr w:type="spellStart"/>
      <w:r>
        <w:t>usecase</w:t>
      </w:r>
      <w:proofErr w:type="spellEnd"/>
      <w:r>
        <w:t>, and is different in this case from the term Smart Contract. Regardless, I have added a cautionary note.</w:t>
      </w:r>
    </w:p>
  </w:comment>
  <w:comment w:id="53" w:author="Buster, Jason [USA]" w:date="2018-01-03T12:27:00Z" w:initials="BJ[">
    <w:p w14:paraId="03D5B592" w14:textId="77777777" w:rsidR="008E7F98" w:rsidRDefault="008E7F98">
      <w:pPr>
        <w:pStyle w:val="CommentText"/>
      </w:pPr>
      <w:r>
        <w:rPr>
          <w:rStyle w:val="CommentReference"/>
        </w:rPr>
        <w:annotationRef/>
      </w:r>
      <w:r>
        <w:t>Not sure this last sentence is true. Government could use cryptocurrencies to pay for services. In fact, in some cases with commercial entities, the government may be forced to use cryptocurrencies due to the adoption rate. The government also needs to consider having to use MULTIPLE cryptocurrencies. Maybe a section on Crypto-Economics would be good.</w:t>
      </w:r>
    </w:p>
  </w:comment>
  <w:comment w:id="58" w:author="Buster, Jason [USA]" w:date="2018-01-03T12:31:00Z" w:initials="BJ[">
    <w:p w14:paraId="38A3493A" w14:textId="77777777" w:rsidR="008E7F98" w:rsidRDefault="008E7F98">
      <w:pPr>
        <w:pStyle w:val="CommentText"/>
      </w:pPr>
      <w:r>
        <w:rPr>
          <w:rStyle w:val="CommentReference"/>
        </w:rPr>
        <w:annotationRef/>
      </w:r>
      <w:r w:rsidR="00F870DC">
        <w:t>Agreed. This begs the question of government standards. At first glance that would seem rather daunting. But I believe this is much simpler. Based upon the t</w:t>
      </w:r>
      <w:bookmarkStart w:id="59" w:name="_GoBack"/>
      <w:bookmarkEnd w:id="59"/>
      <w:r w:rsidR="00F870DC">
        <w:t>ype of data, then this type of storage and encryption should be used….etc.</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0AA5504" w15:done="0"/>
  <w15:commentEx w15:paraId="54CD20E4" w15:paraIdParent="40AA5504" w15:done="0"/>
  <w15:commentEx w15:paraId="742AEB15" w15:done="0"/>
  <w15:commentEx w15:paraId="2D896E81" w15:done="0"/>
  <w15:commentEx w15:paraId="0C6117AB" w15:done="0"/>
  <w15:commentEx w15:paraId="540E3A6A" w15:paraIdParent="0C6117AB" w15:done="0"/>
  <w15:commentEx w15:paraId="03D5B592" w15:done="0"/>
  <w15:commentEx w15:paraId="38A3493A"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31558DD"/>
    <w:multiLevelType w:val="hybridMultilevel"/>
    <w:tmpl w:val="B9C2C5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OUCY, MICHAEL G CTR USAF AFSPC AFSPC/A2/3/6YI">
    <w15:presenceInfo w15:providerId="AD" w15:userId="S-1-5-21-1271409858-1095883707-2794662393-90074430"/>
  </w15:person>
  <w15:person w15:author="Kodumudi, Venkat J">
    <w15:presenceInfo w15:providerId="None" w15:userId="Kodumudi, Venkat J"/>
  </w15:person>
  <w15:person w15:author="Buster, Jason [USA]">
    <w15:presenceInfo w15:providerId="AD" w15:userId="S-1-5-21-1314303383-2379350573-4036118543-24520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774B"/>
    <w:rsid w:val="001C726B"/>
    <w:rsid w:val="001D7AC4"/>
    <w:rsid w:val="0022078B"/>
    <w:rsid w:val="0038406E"/>
    <w:rsid w:val="0038692A"/>
    <w:rsid w:val="004D3514"/>
    <w:rsid w:val="00601D34"/>
    <w:rsid w:val="006E46CF"/>
    <w:rsid w:val="006F774B"/>
    <w:rsid w:val="007574AA"/>
    <w:rsid w:val="007D13CC"/>
    <w:rsid w:val="00872E30"/>
    <w:rsid w:val="008E7F98"/>
    <w:rsid w:val="009F7A83"/>
    <w:rsid w:val="00BB7FE9"/>
    <w:rsid w:val="00CB598D"/>
    <w:rsid w:val="00CB7249"/>
    <w:rsid w:val="00D308AA"/>
    <w:rsid w:val="00D87D13"/>
    <w:rsid w:val="00E5095F"/>
    <w:rsid w:val="00F536F4"/>
    <w:rsid w:val="00F57A74"/>
    <w:rsid w:val="00F870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5A601"/>
  <w15:chartTrackingRefBased/>
  <w15:docId w15:val="{B7DBE5DF-E36E-42B5-964E-37582054C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774B"/>
    <w:pPr>
      <w:ind w:left="720"/>
      <w:contextualSpacing/>
    </w:pPr>
  </w:style>
  <w:style w:type="character" w:styleId="Hyperlink">
    <w:name w:val="Hyperlink"/>
    <w:basedOn w:val="DefaultParagraphFont"/>
    <w:uiPriority w:val="99"/>
    <w:unhideWhenUsed/>
    <w:rsid w:val="0038692A"/>
    <w:rPr>
      <w:color w:val="0563C1" w:themeColor="hyperlink"/>
      <w:u w:val="single"/>
    </w:rPr>
  </w:style>
  <w:style w:type="paragraph" w:styleId="BalloonText">
    <w:name w:val="Balloon Text"/>
    <w:basedOn w:val="Normal"/>
    <w:link w:val="BalloonTextChar"/>
    <w:uiPriority w:val="99"/>
    <w:semiHidden/>
    <w:unhideWhenUsed/>
    <w:rsid w:val="004D351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3514"/>
    <w:rPr>
      <w:rFonts w:ascii="Segoe UI" w:hAnsi="Segoe UI" w:cs="Segoe UI"/>
      <w:sz w:val="18"/>
      <w:szCs w:val="18"/>
    </w:rPr>
  </w:style>
  <w:style w:type="character" w:styleId="CommentReference">
    <w:name w:val="annotation reference"/>
    <w:basedOn w:val="DefaultParagraphFont"/>
    <w:uiPriority w:val="99"/>
    <w:semiHidden/>
    <w:unhideWhenUsed/>
    <w:rsid w:val="00BB7FE9"/>
    <w:rPr>
      <w:sz w:val="16"/>
      <w:szCs w:val="16"/>
    </w:rPr>
  </w:style>
  <w:style w:type="paragraph" w:styleId="CommentText">
    <w:name w:val="annotation text"/>
    <w:basedOn w:val="Normal"/>
    <w:link w:val="CommentTextChar"/>
    <w:uiPriority w:val="99"/>
    <w:semiHidden/>
    <w:unhideWhenUsed/>
    <w:rsid w:val="00BB7FE9"/>
    <w:pPr>
      <w:spacing w:line="240" w:lineRule="auto"/>
    </w:pPr>
    <w:rPr>
      <w:sz w:val="20"/>
      <w:szCs w:val="20"/>
    </w:rPr>
  </w:style>
  <w:style w:type="character" w:customStyle="1" w:styleId="CommentTextChar">
    <w:name w:val="Comment Text Char"/>
    <w:basedOn w:val="DefaultParagraphFont"/>
    <w:link w:val="CommentText"/>
    <w:uiPriority w:val="99"/>
    <w:semiHidden/>
    <w:rsid w:val="00BB7FE9"/>
    <w:rPr>
      <w:sz w:val="20"/>
      <w:szCs w:val="20"/>
    </w:rPr>
  </w:style>
  <w:style w:type="paragraph" w:styleId="CommentSubject">
    <w:name w:val="annotation subject"/>
    <w:basedOn w:val="CommentText"/>
    <w:next w:val="CommentText"/>
    <w:link w:val="CommentSubjectChar"/>
    <w:uiPriority w:val="99"/>
    <w:semiHidden/>
    <w:unhideWhenUsed/>
    <w:rsid w:val="00BB7FE9"/>
    <w:rPr>
      <w:b/>
      <w:bCs/>
    </w:rPr>
  </w:style>
  <w:style w:type="character" w:customStyle="1" w:styleId="CommentSubjectChar">
    <w:name w:val="Comment Subject Char"/>
    <w:basedOn w:val="CommentTextChar"/>
    <w:link w:val="CommentSubject"/>
    <w:uiPriority w:val="99"/>
    <w:semiHidden/>
    <w:rsid w:val="00BB7FE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8336375">
      <w:bodyDiv w:val="1"/>
      <w:marLeft w:val="0"/>
      <w:marRight w:val="0"/>
      <w:marTop w:val="0"/>
      <w:marBottom w:val="0"/>
      <w:divBdr>
        <w:top w:val="none" w:sz="0" w:space="0" w:color="auto"/>
        <w:left w:val="none" w:sz="0" w:space="0" w:color="auto"/>
        <w:bottom w:val="none" w:sz="0" w:space="0" w:color="auto"/>
        <w:right w:val="none" w:sz="0" w:space="0" w:color="auto"/>
      </w:divBdr>
      <w:divsChild>
        <w:div w:id="2045858977">
          <w:marLeft w:val="0"/>
          <w:marRight w:val="0"/>
          <w:marTop w:val="0"/>
          <w:marBottom w:val="0"/>
          <w:divBdr>
            <w:top w:val="none" w:sz="0" w:space="0" w:color="auto"/>
            <w:left w:val="none" w:sz="0" w:space="0" w:color="auto"/>
            <w:bottom w:val="none" w:sz="0" w:space="0" w:color="auto"/>
            <w:right w:val="none" w:sz="0" w:space="0" w:color="auto"/>
          </w:divBdr>
          <w:divsChild>
            <w:div w:id="1844273829">
              <w:marLeft w:val="0"/>
              <w:marRight w:val="0"/>
              <w:marTop w:val="0"/>
              <w:marBottom w:val="0"/>
              <w:divBdr>
                <w:top w:val="none" w:sz="0" w:space="0" w:color="auto"/>
                <w:left w:val="none" w:sz="0" w:space="0" w:color="auto"/>
                <w:bottom w:val="none" w:sz="0" w:space="0" w:color="auto"/>
                <w:right w:val="none" w:sz="0" w:space="0" w:color="auto"/>
              </w:divBdr>
              <w:divsChild>
                <w:div w:id="878981283">
                  <w:marLeft w:val="0"/>
                  <w:marRight w:val="0"/>
                  <w:marTop w:val="0"/>
                  <w:marBottom w:val="0"/>
                  <w:divBdr>
                    <w:top w:val="none" w:sz="0" w:space="0" w:color="auto"/>
                    <w:left w:val="none" w:sz="0" w:space="0" w:color="auto"/>
                    <w:bottom w:val="none" w:sz="0" w:space="0" w:color="auto"/>
                    <w:right w:val="none" w:sz="0" w:space="0" w:color="auto"/>
                  </w:divBdr>
                  <w:divsChild>
                    <w:div w:id="1405683614">
                      <w:marLeft w:val="0"/>
                      <w:marRight w:val="0"/>
                      <w:marTop w:val="0"/>
                      <w:marBottom w:val="0"/>
                      <w:divBdr>
                        <w:top w:val="none" w:sz="0" w:space="0" w:color="auto"/>
                        <w:left w:val="none" w:sz="0" w:space="0" w:color="auto"/>
                        <w:bottom w:val="none" w:sz="0" w:space="0" w:color="auto"/>
                        <w:right w:val="none" w:sz="0" w:space="0" w:color="auto"/>
                      </w:divBdr>
                      <w:divsChild>
                        <w:div w:id="1826779219">
                          <w:marLeft w:val="0"/>
                          <w:marRight w:val="0"/>
                          <w:marTop w:val="0"/>
                          <w:marBottom w:val="0"/>
                          <w:divBdr>
                            <w:top w:val="none" w:sz="0" w:space="0" w:color="auto"/>
                            <w:left w:val="none" w:sz="0" w:space="0" w:color="auto"/>
                            <w:bottom w:val="none" w:sz="0" w:space="0" w:color="auto"/>
                            <w:right w:val="none" w:sz="0" w:space="0" w:color="auto"/>
                          </w:divBdr>
                          <w:divsChild>
                            <w:div w:id="1461652233">
                              <w:marLeft w:val="0"/>
                              <w:marRight w:val="0"/>
                              <w:marTop w:val="240"/>
                              <w:marBottom w:val="240"/>
                              <w:divBdr>
                                <w:top w:val="single" w:sz="6" w:space="0" w:color="DDDDDD"/>
                                <w:left w:val="single" w:sz="6" w:space="0" w:color="DDDDDD"/>
                                <w:bottom w:val="single" w:sz="6" w:space="0" w:color="DDDDDD"/>
                                <w:right w:val="single" w:sz="6" w:space="0" w:color="DDDDDD"/>
                              </w:divBdr>
                              <w:divsChild>
                                <w:div w:id="15014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mart_contract"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en.wikipedia.org/wiki/Hyperledger" TargetMode="Externa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n.wikipedia.org/wiki/IBM"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574E8A-C4CD-4ED7-A987-9A39E62452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930</Words>
  <Characters>5307</Characters>
  <Application>Microsoft Office Word</Application>
  <DocSecurity>4</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CGI Federal, Inc</Company>
  <LinksUpToDate>false</LinksUpToDate>
  <CharactersWithSpaces>6225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Kodumudi, Venkat J</dc:creator>
  <cp:keywords/>
  <dc:description/>
  <cp:lastModifiedBy>Kodumudi, Venkat J</cp:lastModifiedBy>
  <cp:revision>2</cp:revision>
  <dcterms:created xsi:type="dcterms:W3CDTF">2018-01-04T15:56:00Z</dcterms:created>
  <dcterms:modified xsi:type="dcterms:W3CDTF">2018-01-04T15:56:00Z</dcterms:modified>
</cp:coreProperties>
</file>